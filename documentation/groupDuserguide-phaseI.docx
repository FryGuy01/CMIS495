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11994528"/>
        <w:docPartObj>
          <w:docPartGallery w:val="Cover Pages"/>
          <w:docPartUnique/>
        </w:docPartObj>
      </w:sdtPr>
      <w:sdtEndPr/>
      <w:sdtContent>
        <w:p w14:paraId="5D422C32" w14:textId="5133E01E" w:rsidR="00A73726" w:rsidRDefault="0019294B" w:rsidP="00A737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29BD75" wp14:editId="32561430">
                    <wp:simplePos x="0" y="0"/>
                    <wp:positionH relativeFrom="column">
                      <wp:posOffset>419100</wp:posOffset>
                    </wp:positionH>
                    <wp:positionV relativeFrom="paragraph">
                      <wp:posOffset>-650240</wp:posOffset>
                    </wp:positionV>
                    <wp:extent cx="1117600" cy="965200"/>
                    <wp:effectExtent l="0" t="0" r="0" b="0"/>
                    <wp:wrapNone/>
                    <wp:docPr id="17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17600" cy="965200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12700"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414472545"/>
                                  <w:docPartObj>
                                    <w:docPartGallery w:val="Cover Pages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14:paraId="2D592D84" w14:textId="77777777" w:rsidR="00FC7D99" w:rsidRDefault="00FC7D99" w:rsidP="0019294B">
                                    <w:pPr>
                                      <w:pStyle w:val="FrameContents"/>
                                      <w:jc w:val="center"/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  <w:t>Spring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" tIns="45720" rIns="91440" bIns="45720" anchor="b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Rectangle 13" o:spid="_x0000_s1026" type="#_x0000_t202" style="position:absolute;margin-left:33pt;margin-top:-51.15pt;width:88pt;height:7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" fillcolor="#c0504d" strokecolor="white" strokeweight="1pt">
                    <v:textbox>
                      <w:txbxContent>
                        <w:sdt>
                          <w:sdtPr>
                            <w:id w:val="-414472545"/>
                            <w:docPartObj>
                              <w:docPartGallery w:val="Cover Pages"/>
                              <w:docPartUnique/>
                            </w:docPartObj>
                          </w:sdtPr>
                          <w:sdtContent>
                            <w:p w14:paraId="2D592D84" w14:textId="77777777" w:rsidR="00FC7D99" w:rsidRDefault="00FC7D99" w:rsidP="0019294B">
                              <w:pPr>
                                <w:pStyle w:val="FrameContents"/>
                                <w:jc w:val="center"/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  <w:t>Spring 2015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8D4C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10B14B4" wp14:editId="74BC9E7C">
                    <wp:simplePos x="0" y="0"/>
                    <wp:positionH relativeFrom="page">
                      <wp:posOffset>88900</wp:posOffset>
                    </wp:positionH>
                    <wp:positionV relativeFrom="page">
                      <wp:posOffset>260350</wp:posOffset>
                    </wp:positionV>
                    <wp:extent cx="7363460" cy="9535160"/>
                    <wp:effectExtent l="0" t="0" r="27940" b="152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4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02976906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D724FBC" w14:textId="43F3CEE1" w:rsidR="00FC7D99" w:rsidRPr="008D4C22" w:rsidRDefault="00FC7D99" w:rsidP="008D4C22">
                                        <w:pPr>
                                          <w:pStyle w:val="NoSpacing"/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WEBSTORE – USER and SETUP GUIDE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367301792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1569AA74" w14:textId="6BB451F6" w:rsidR="00FC7D99" w:rsidRDefault="00FC7D99" w:rsidP="008D4C2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Version 1.0</w:t>
                                        </w:r>
                                      </w:p>
                                    </w:sdtContent>
                                  </w:sdt>
                                  <w:p w14:paraId="11BCDEBD" w14:textId="77777777" w:rsidR="00FC7D99" w:rsidRDefault="00FC7D99" w:rsidP="008D4C2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-2078353163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14:paraId="15B9ADCA" w14:textId="0B05C6D4" w:rsidR="00FC7D99" w:rsidRDefault="00FC7D99" w:rsidP="008D4C2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CMIS 495</w:t>
                                        </w:r>
                                      </w:p>
                                    </w:sdtContent>
                                  </w:sdt>
                                  <w:p w14:paraId="0F4CC98B" w14:textId="77777777" w:rsidR="00FC7D99" w:rsidRDefault="00FC7D99" w:rsidP="008D4C2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05DF8A5" w14:textId="77777777" w:rsidR="00FC7D99" w:rsidRDefault="00FC7D99" w:rsidP="00A7372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7pt;margin-top:20.5pt;width:579.8pt;height:750.8pt;z-index:251659264;mso-position-horizontal-relative:page;mso-position-vertical-relative:page" coordorigin="316,406" coordsize="11608,150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" o:allowincell="f">
                    <v:group id="Group 3" o:spid="_x0000_s1028" style="position:absolute;left:316;top:406;width:11608;height:15028" coordorigin="321,406" coordsize="11600,150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<v:rect id="Rectangle 4" o:spid="_x0000_s1029" alt="Zig zag" style="position:absolute;left:339;top:406;width:11582;height:15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rSQgwwAA&#10;ANsAAAAPAAAAZHJzL2Rvd25yZXYueG1sRI9Pa8JAFMTvBb/D8oTe6sYcgqSuIqKix2h7yO2Rffmj&#10;2bcxu8b023cLQo/DzPyGWa5H04qBetdYVjCfRSCIC6sbrhR8XfYfCxDOI2tsLZOCH3KwXk3elphq&#10;++SMhrOvRICwS1FB7X2XSumKmgy6me2Ig1fa3qAPsq+k7vEZ4KaVcRQl0mDDYaHGjrY1FbfzwyjY&#10;He7lkJl8Ueb5/Xs47Ux2TWKl3qfj5hOEp9H/h1/to1YQJ/D3Jfw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rSQgwwAAANsAAAAPAAAAAAAAAAAAAAAAAJcCAABkcnMvZG93&#10;bnJldi54bWxQSwUGAAAAAAQABAD1AAAAhwMAAAAA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30" style="position:absolute;left:3446;top:406;width:8475;height:145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Hm0iwgAA&#10;ANsAAAAPAAAAZHJzL2Rvd25yZXYueG1sRI9Pi8IwFMTvgt8hPGFvmuphla5RllLBw16sBa+P5vUP&#10;27x0m2i7fnojCB6HmfkNs92PphU36l1jWcFyEYEgLqxuuFKQnw/zDQjnkTW2lknBPznY76aTLcba&#10;DnyiW+YrESDsYlRQe9/FUrqiJoNuYTvi4JW2N+iD7CupexwC3LRyFUWf0mDDYaHGjpKait/sahT8&#10;ZDKiJNtgPugyT/mSl/e/VKmP2fj9BcLT6N/hV/uoFazW8PwSfoD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AebSLCAAAA2wAAAA8AAAAAAAAAAAAAAAAAlwIAAGRycy9kb3du&#10;cmV2LnhtbFBLBQYAAAAABAAEAPUAAACGAwAAAAA=&#10;" fillcolor="gray [1629]" strokecolor="white [3212]" strokeweight="1pt">
                        <v:shadow color="#d8d8d8" opacity="1" mv:blur="0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="Cambria" w:hAnsi="Cambria"/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02976906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2D724FBC" w14:textId="43F3CEE1" w:rsidR="00FC7D99" w:rsidRPr="008D4C22" w:rsidRDefault="00FC7D99" w:rsidP="008D4C22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WEBSTORE – USER and SETUP GUIDE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367301792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1569AA74" w14:textId="6BB451F6" w:rsidR="00FC7D99" w:rsidRDefault="00FC7D99" w:rsidP="008D4C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Version 1.0</w:t>
                                  </w:r>
                                </w:p>
                              </w:sdtContent>
                            </w:sdt>
                            <w:p w14:paraId="11BCDEBD" w14:textId="77777777" w:rsidR="00FC7D99" w:rsidRDefault="00FC7D99" w:rsidP="008D4C2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-2078353163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14:paraId="15B9ADCA" w14:textId="0B05C6D4" w:rsidR="00FC7D99" w:rsidRDefault="00FC7D99" w:rsidP="008D4C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CMIS 495</w:t>
                                  </w:r>
                                </w:p>
                              </w:sdtContent>
                            </w:sdt>
                            <w:p w14:paraId="0F4CC98B" w14:textId="77777777" w:rsidR="00FC7D99" w:rsidRDefault="00FC7D99" w:rsidP="008D4C2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05DF8A5" w14:textId="77777777" w:rsidR="00FC7D99" w:rsidRDefault="00FC7D99" w:rsidP="00A7372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1" style="position:absolute;left:321;top:3423;width:3126;height:6068" coordorigin="654,3599" coordsize="288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<v:rect id="Rectangle 7" o:spid="_x0000_s1032" style="position:absolute;left:209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9bb/wgAA&#10;ANsAAAAPAAAAZHJzL2Rvd25yZXYueG1sRI9Bi8IwFITvwv6H8ARvmqqwuNUouqJ4E+tSr4/m2Rab&#10;l9LEWvfXm4UFj8PMfMMsVp2pREuNKy0rGI8iEMSZ1SXnCn7Ou+EMhPPIGivLpOBJDlbLj94CY20f&#10;fKI28bkIEHYxKii8r2MpXVaQQTeyNXHwrrYx6INscqkbfAS4qeQkij6lwZLDQoE1fReU3ZK7UZBs&#10;ULfm9nu5b3eHDU/T1O6Pe6UG/W49B+Gp8+/wf/ugFUy+4O9L+AFy+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1tv/CAAAA2wAAAA8AAAAAAAAAAAAAAAAAlwIAAGRycy9kb3du&#10;cmV2LnhtbFBLBQYAAAAABAAEAPUAAACGAwAAAAA=&#10;" fillcolor="#95b3d7 [1940]" strokecolor="white [3212]" strokeweight="1pt">
                          <v:fill opacity="52428f"/>
                          <v:shadow color="#d8d8d8" opacity="1" mv:blur="0" offset="3pt,3pt"/>
                        </v:rect>
                        <v:rect id="Rectangle 8" o:spid="_x0000_s1033" style="position:absolute;left:209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3LxqvAAA&#10;ANsAAAAPAAAAZHJzL2Rvd25yZXYueG1sRE9LCsIwEN0L3iGM4E5TFUSqUUQQBAXxc4ChGdtiMylN&#10;tLGnNwvB5eP9V5tgKvGmxpWWFUzGCQjizOqScwX32360AOE8ssbKMin4kIPNut9bYaptyxd6X30u&#10;Ygi7FBUU3teplC4ryKAb25o4cg/bGPQRNrnUDbYx3FRymiRzabDk2FBgTbuCsuf1ZRRUp8+jPSd0&#10;CEHnW57UnT92nVLDQdguQXgK/i/+uQ9awSyuj1/iD5DrL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cvGq8AAAA2wAAAA8AAAAAAAAAAAAAAAAAlwIAAGRycy9kb3ducmV2Lnht&#10;bFBLBQYAAAAABAAEAPUAAACA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 9" o:spid="_x0000_s1034" style="position:absolute;left:65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WiwkwQAA&#10;ANsAAAAPAAAAZHJzL2Rvd25yZXYueG1sRI9Bi8IwFITvgv8hPMGbpiqIdI2yKoo3sYp7fTRv22Lz&#10;UppYq7/eCILHYWa+YebL1pSiodoVlhWMhhEI4tTqgjMF59N2MAPhPLLG0jIpeJCD5aLbmWOs7Z2P&#10;1CQ+EwHCLkYFufdVLKVLczLohrYiDt6/rQ36IOtM6hrvAW5KOY6iqTRYcFjIsaJ1Tuk1uRkFyQp1&#10;Y67Pv9tmu1/x5HKxu8NOqX6v/f0B4an13/CnvdcKJiN4fw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FosJMEAAADbAAAADwAAAAAAAAAAAAAAAACXAgAAZHJzL2Rvd25y&#10;ZXYueG1sUEsFBgAAAAAEAAQA9QAAAIUDAAAAAA==&#10;" fillcolor="#95b3d7 [1940]" strokecolor="white [3212]" strokeweight="1pt">
                          <v:fill opacity="52428f"/>
                          <v:shadow color="#d8d8d8" opacity="1" mv:blur="0" offset="3pt,3pt"/>
                        </v:rect>
                        <v:rect id="Rectangle 10" o:spid="_x0000_s1035" style="position:absolute;left:654;top:359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Of6nwgAA&#10;ANwAAAAPAAAAZHJzL2Rvd25yZXYueG1sRI/RisIwFETfF/yHcAXf1lRlF6nGUoQFQWFZ9QMuzbUt&#10;NjelydrYrzeC4OMwM2eYdRZMI27Uudqygtk0AUFcWF1zqeB8+vlcgnAeWWNjmRTcyUG2GX2sMdW2&#10;5z+6HX0pIoRdigoq79tUSldUZNBNbUscvYvtDPoou1LqDvsIN42cJ8m3NFhzXKiwpW1FxfX4bxQ0&#10;h/ul/01oF4Iuc561g98Pg1KTcchXIDwF/w6/2jutYPE1h+eZeAT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5/qfCAAAA3AAAAA8AAAAAAAAAAAAAAAAAlwIAAGRycy9kb3du&#10;cmV2LnhtbFBLBQYAAAAABAAEAPUAAACG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 11" o:spid="_x0000_s1036" style="position:absolute;left:65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Vs8wgAA&#10;ANwAAAAPAAAAZHJzL2Rvd25yZXYueG1sRI/RisIwFETfF/yHcAXf1lRFkWpaRFgQFER3P+DSXNti&#10;c1OarI39eiMs7OMwM2eYbR5MIx7Uudqygtk0AUFcWF1zqeDn++tzDcJ5ZI2NZVLwJAd5NvrYYqpt&#10;zxd6XH0pIoRdigoq79tUSldUZNBNbUscvZvtDPoou1LqDvsIN42cJ8lKGqw5LlTY0r6i4n79NQqa&#10;0/PWnxM6hKDLHc/awR+HQanJOOw2IDwF/x/+ax+0gsVyAe8z8QjI7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51WzzCAAAA3AAAAA8AAAAAAAAAAAAAAAAAlwIAAGRycy9kb3du&#10;cmV2LnhtbFBLBQYAAAAABAAEAPUAAACG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 12" o:spid="_x0000_s1037" style="position:absolute;left:2094;top:791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MNIxAAA&#10;ANwAAAAPAAAAZHJzL2Rvd25yZXYueG1sRI/BasMwEETvgf6D2EJuiZymDcWNEkwhYEih1OkHLNbG&#10;NrVWxlJs2V8fFQo9DjPzhtkfg2nFQL1rLCvYrBMQxKXVDVcKvi+n1SsI55E1tpZJwUQOjoeHxR5T&#10;bUf+oqHwlYgQdikqqL3vUildWZNBt7YdcfSutjfoo+wrqXscI9y08ilJdtJgw3Ghxo7eayp/iptR&#10;0H5M1/EzoTwEXWW86WZ/nmello8hewPhKfj/8F871wq2L8/weyYeAX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zDSMQAAADcAAAADwAAAAAAAAAAAAAAAACXAgAAZHJzL2Rv&#10;d25yZXYueG1sUEsFBgAAAAAEAAQA9QAAAIgDAAAAAA=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</v:group>
                    </v:group>
                    <v:group id="Group 15" o:spid="_x0000_s1038" style="position:absolute;left:10833;top:14380;width:782;height:760;flip:x y" coordorigin="8754,11945" coordsize="2880,28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ld1EfGAAAA3AAA&#10;AA8AAAAAAAAAAAAAAAAAqQIAAGRycy9kb3ducmV2LnhtbFBLBQYAAAAABAAEAPoAAACcAwAAAAA=&#10;">
                      <v:rect id="Rectangle 16" o:spid="_x0000_s1039" style="position:absolute;left:10194;top:11945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/7AwQAA&#10;ANwAAAAPAAAAZHJzL2Rvd25yZXYueG1sRE/Pa8IwFL4P/B/CG3ib6RSddkYRxelFWKuHHR/Nsy02&#10;LyXJbP3vl8PA48f3e7nuTSPu5HxtWcH7KAFBXFhdc6ngct6/zUH4gKyxsUwKHuRhvRq8LDHVtuOM&#10;7nkoRQxhn6KCKoQ2ldIXFRn0I9sSR+5qncEQoSuldtjFcNPIcZLMpMGaY0OFLW0rKm75r1Hgv763&#10;3QEz++HaU77Y/5z4sAtKDV/7zSeIQH14iv/dR61gMo1r45l4BO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HP+wMEAAADcAAAADwAAAAAAAAAAAAAAAACXAgAAZHJzL2Rvd25y&#10;ZXYueG1sUEsFBgAAAAAEAAQA9QAAAIUDAAAAAA==&#10;" fillcolor="#bfbfbf [2412]" strokecolor="white [3212]" strokeweight="1pt">
                        <v:fill opacity="32896f"/>
                        <v:shadow color="#d8d8d8" opacity="1" mv:blur="0" offset="3pt,3pt"/>
                      </v:rect>
                      <v:rect id="Rectangle 17" o:spid="_x0000_s1040" style="position:absolute;left:1019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bmXxQAA&#10;ANwAAAAPAAAAZHJzL2Rvd25yZXYueG1sRI9bi8IwFITfhf0P4SzsS9HUyxatRpGFXRSf1sv7oTm2&#10;xeakJFG7/34jCD4OM/MNs1h1phE3cr62rGA4SEEQF1bXXCo4Hr77UxA+IGtsLJOCP/KwWr71Fphr&#10;e+dfuu1DKSKEfY4KqhDaXEpfVGTQD2xLHL2zdQZDlK6U2uE9wk0jR2maSYM1x4UKW/qqqLjsr0ZB&#10;Mjwll+w6Ge9+kq0bZdJP1o1X6uO9W89BBOrCK/xsb7SC8ecMHmfi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puZfFAAAA3AAAAA8AAAAAAAAAAAAAAAAAlwIAAGRycy9k&#10;b3ducmV2LnhtbFBLBQYAAAAABAAEAPUAAACJAwAAAAA=&#10;" fillcolor="#c0504d [3205]" strokecolor="white [3212]" strokeweight="1pt">
                        <v:shadow color="#d8d8d8" opacity="1" mv:blur="0" offset="3pt,3pt"/>
                      </v:rect>
                      <v:rect id="Rectangle 18" o:spid="_x0000_s1041" style="position:absolute;left:875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Th7wgAA&#10;ANwAAAAPAAAAZHJzL2Rvd25yZXYueG1sRE/Pa8IwFL4L+x/CG+xm021Qt2qU4XD1IthuB4+P5q0t&#10;a15Kktn635uD4PHj+73aTKYXZ3K+s6zgOUlBENdWd9wo+Pnezd9A+ICssbdMCi7kYbN+mK0w13bk&#10;ks5VaEQMYZ+jgjaEIZfS1y0Z9IkdiCP3a53BEKFrpHY4xnDTy5c0zaTBjmNDiwNtW6r/qn+jwH8d&#10;t2OBpV244VC9704HLj6DUk+P08cSRKAp3MU3914reM3i/HgmHgG5v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pOHvCAAAA3AAAAA8AAAAAAAAAAAAAAAAAlwIAAGRycy9kb3du&#10;cmV2LnhtbFBLBQYAAAAABAAEAPUAAACGAwAAAAA=&#10;" fillcolor="#bfbfbf [2412]" strokecolor="white [3212]" strokeweight="1pt">
                        <v:fill opacity="32896f"/>
                        <v:shadow color="#d8d8d8" opacity="1" mv:blur="0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14:paraId="4EA666F6" w14:textId="1D5A1B54" w:rsidR="00A73726" w:rsidRDefault="00A73726" w:rsidP="00A73726"/>
        <w:p w14:paraId="5ED0319B" w14:textId="5C73C65B" w:rsidR="00A73726" w:rsidRDefault="00A73726" w:rsidP="00A73726">
          <w:pPr>
            <w:sectPr w:rsidR="00A73726" w:rsidSect="007C2DAE">
              <w:footerReference w:type="even" r:id="rId10"/>
              <w:footerReference w:type="default" r:id="rId11"/>
              <w:pgSz w:w="12240" w:h="15840"/>
              <w:pgMar w:top="1440" w:right="1800" w:bottom="1440" w:left="1800" w:header="720" w:footer="720" w:gutter="0"/>
              <w:pgNumType w:start="1"/>
              <w:cols w:space="720"/>
              <w:titlePg/>
              <w:docGrid w:linePitch="360"/>
            </w:sectPr>
          </w:pPr>
          <w:r>
            <w:br w:type="page"/>
          </w:r>
          <w:r w:rsidR="001929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08D8100" wp14:editId="2F9AC514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7101205</wp:posOffset>
                    </wp:positionV>
                    <wp:extent cx="4048125" cy="751840"/>
                    <wp:effectExtent l="0" t="0" r="0" b="0"/>
                    <wp:wrapNone/>
                    <wp:docPr id="18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7518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668571A" w14:textId="320F2748" w:rsidR="00FC7D99" w:rsidRPr="004B75C4" w:rsidRDefault="00B14DAC" w:rsidP="0019294B">
                                <w:pPr>
                                  <w:pStyle w:val="FrameContents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  <w:t>Group D</w:t>
                                </w:r>
                              </w:p>
                              <w:p w14:paraId="1BE28778" w14:textId="77777777" w:rsidR="00FC7D99" w:rsidRPr="004B75C4" w:rsidRDefault="00FC7D99" w:rsidP="0019294B">
                                <w:pPr>
                                  <w:pStyle w:val="FrameContents"/>
                                  <w:rPr>
                                    <w:color w:val="FFFFFF" w:themeColor="background1"/>
                                  </w:rPr>
                                </w:pPr>
                                <w:r w:rsidRPr="004B75C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</w:rPr>
                                  <w:t>University of Maryland University College</w:t>
                                </w:r>
                              </w:p>
                            </w:txbxContent>
                          </wps:txbx>
                          <wps:bodyPr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42" type="#_x0000_t202" style="position:absolute;margin-left:90pt;margin-top:559.15pt;width:318.75pt;height:5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" filled="f" stroked="f">
                    <v:textbox>
                      <w:txbxContent>
                        <w:p w14:paraId="7668571A" w14:textId="320F2748" w:rsidR="00FC7D99" w:rsidRPr="004B75C4" w:rsidRDefault="00B14DAC" w:rsidP="0019294B">
                          <w:pPr>
                            <w:pStyle w:val="FrameContents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  <w:t>Group D</w:t>
                          </w:r>
                        </w:p>
                        <w:p w14:paraId="1BE28778" w14:textId="77777777" w:rsidR="00FC7D99" w:rsidRPr="004B75C4" w:rsidRDefault="00FC7D99" w:rsidP="0019294B">
                          <w:pPr>
                            <w:pStyle w:val="FrameContents"/>
                            <w:rPr>
                              <w:color w:val="FFFFFF" w:themeColor="background1"/>
                            </w:rPr>
                          </w:pPr>
                          <w:r w:rsidRPr="004B75C4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4"/>
                            </w:rPr>
                            <w:t>University of Maryland University 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0C8C6C7" w14:textId="66D91CEE" w:rsidR="00A73726" w:rsidRDefault="008D4C22" w:rsidP="00A73726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37B52C" wp14:editId="20474B20">
                    <wp:simplePos x="0" y="0"/>
                    <wp:positionH relativeFrom="column">
                      <wp:posOffset>1190625</wp:posOffset>
                    </wp:positionH>
                    <wp:positionV relativeFrom="paragraph">
                      <wp:posOffset>-330835</wp:posOffset>
                    </wp:positionV>
                    <wp:extent cx="7105" cy="1382"/>
                    <wp:effectExtent l="0" t="0" r="0" b="0"/>
                    <wp:wrapThrough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hrough>
                    <wp:docPr id="1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9" o:spid="_x0000_s1026" style="position:absolute;margin-left:93.75pt;margin-top:-26pt;width:.55pt;height: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" filled="f" stroked="f" strokecolor="white" strokeweight="1pt">
                    <v:fill opacity="52428f"/>
                    <v:shadow color="#d8d8d8" opacity="1" mv:blur="0" offset="3pt,3pt"/>
                    <v:textbox inset=",0,,0"/>
                    <w10:wrap type="through"/>
                  </v:rect>
                </w:pict>
              </mc:Fallback>
            </mc:AlternateContent>
          </w:r>
        </w:p>
      </w:sdtContent>
    </w:sdt>
    <w:p w14:paraId="117EB137" w14:textId="77777777" w:rsidR="00A73726" w:rsidRDefault="00A73726" w:rsidP="00A73726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6" w14:paraId="08E61DAB" w14:textId="77777777" w:rsidTr="00F36E9D">
        <w:tc>
          <w:tcPr>
            <w:tcW w:w="2304" w:type="dxa"/>
          </w:tcPr>
          <w:p w14:paraId="44613431" w14:textId="77777777" w:rsidR="00A73726" w:rsidRDefault="00A73726" w:rsidP="00F36E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1C11E4" w14:textId="77777777" w:rsidR="00A73726" w:rsidRDefault="00A73726" w:rsidP="00F36E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E74CB8" w14:textId="77777777" w:rsidR="00A73726" w:rsidRDefault="00A73726" w:rsidP="00F36E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76F01B" w14:textId="77777777" w:rsidR="00A73726" w:rsidRDefault="00A73726" w:rsidP="00F36E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73726" w14:paraId="31D5DEAD" w14:textId="77777777" w:rsidTr="00F36E9D">
        <w:tc>
          <w:tcPr>
            <w:tcW w:w="2304" w:type="dxa"/>
          </w:tcPr>
          <w:p w14:paraId="7F0CE523" w14:textId="596CC318" w:rsidR="00A73726" w:rsidRDefault="00EF0B4F" w:rsidP="00F36E9D">
            <w:pPr>
              <w:pStyle w:val="Tabletext"/>
            </w:pPr>
            <w:r>
              <w:t>1</w:t>
            </w:r>
            <w:r w:rsidR="00A73726">
              <w:t>/21/201</w:t>
            </w:r>
            <w:r>
              <w:t>5</w:t>
            </w:r>
          </w:p>
        </w:tc>
        <w:tc>
          <w:tcPr>
            <w:tcW w:w="1152" w:type="dxa"/>
          </w:tcPr>
          <w:p w14:paraId="2CBF5C83" w14:textId="77777777" w:rsidR="00A73726" w:rsidRDefault="00A73726" w:rsidP="00F36E9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44CDD8A" w14:textId="0831C18D" w:rsidR="00A73726" w:rsidRDefault="00903241" w:rsidP="00F36E9D">
            <w:pPr>
              <w:pStyle w:val="Tabletext"/>
              <w:jc w:val="center"/>
            </w:pPr>
            <w:r>
              <w:t>User Guide</w:t>
            </w:r>
          </w:p>
        </w:tc>
        <w:tc>
          <w:tcPr>
            <w:tcW w:w="2304" w:type="dxa"/>
          </w:tcPr>
          <w:p w14:paraId="53DBC9B4" w14:textId="6246AEE4" w:rsidR="00A73726" w:rsidRDefault="00A73726" w:rsidP="00F36E9D">
            <w:pPr>
              <w:pStyle w:val="Tabletext"/>
              <w:jc w:val="center"/>
            </w:pPr>
            <w:r>
              <w:t xml:space="preserve">Group </w:t>
            </w:r>
            <w:r w:rsidR="00EF0B4F">
              <w:t>D</w:t>
            </w:r>
          </w:p>
        </w:tc>
      </w:tr>
      <w:tr w:rsidR="00A73726" w14:paraId="3EDB5B9F" w14:textId="77777777" w:rsidTr="00F36E9D">
        <w:tc>
          <w:tcPr>
            <w:tcW w:w="2304" w:type="dxa"/>
          </w:tcPr>
          <w:p w14:paraId="74CC55FB" w14:textId="6A9082AD" w:rsidR="00A73726" w:rsidRDefault="00DD3779" w:rsidP="00F36E9D">
            <w:pPr>
              <w:pStyle w:val="Tabletext"/>
            </w:pPr>
            <w:r>
              <w:t>2/14/2015</w:t>
            </w:r>
          </w:p>
        </w:tc>
        <w:tc>
          <w:tcPr>
            <w:tcW w:w="1152" w:type="dxa"/>
          </w:tcPr>
          <w:p w14:paraId="5E0B74CB" w14:textId="44F20688" w:rsidR="00A73726" w:rsidRDefault="00DD3779" w:rsidP="00F36E9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88C7E43" w14:textId="2F1D4A89" w:rsidR="00A73726" w:rsidRDefault="00DD3779" w:rsidP="00F36E9D">
            <w:pPr>
              <w:pStyle w:val="Tabletext"/>
              <w:jc w:val="center"/>
            </w:pPr>
            <w:r>
              <w:t>Incorporated feedback from Phase I peer review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40D4CD78" w14:textId="13F16786" w:rsidR="00A73726" w:rsidRDefault="00DD3779" w:rsidP="00F36E9D">
            <w:pPr>
              <w:pStyle w:val="Tabletext"/>
              <w:jc w:val="center"/>
            </w:pPr>
            <w:r>
              <w:t>Group D</w:t>
            </w:r>
          </w:p>
        </w:tc>
      </w:tr>
      <w:tr w:rsidR="00A73726" w14:paraId="62E44480" w14:textId="77777777" w:rsidTr="00F36E9D">
        <w:tc>
          <w:tcPr>
            <w:tcW w:w="2304" w:type="dxa"/>
          </w:tcPr>
          <w:p w14:paraId="0056B33D" w14:textId="77777777" w:rsidR="00A73726" w:rsidRDefault="00A73726" w:rsidP="00F36E9D">
            <w:pPr>
              <w:pStyle w:val="Tabletext"/>
            </w:pPr>
          </w:p>
        </w:tc>
        <w:tc>
          <w:tcPr>
            <w:tcW w:w="1152" w:type="dxa"/>
          </w:tcPr>
          <w:p w14:paraId="1926E1C9" w14:textId="77777777" w:rsidR="00A73726" w:rsidRDefault="00A73726" w:rsidP="00F36E9D">
            <w:pPr>
              <w:pStyle w:val="Tabletext"/>
            </w:pPr>
          </w:p>
        </w:tc>
        <w:tc>
          <w:tcPr>
            <w:tcW w:w="3744" w:type="dxa"/>
          </w:tcPr>
          <w:p w14:paraId="03B09F76" w14:textId="77777777" w:rsidR="00A73726" w:rsidRDefault="00A73726" w:rsidP="00F36E9D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29E21FA2" w14:textId="77777777" w:rsidR="00A73726" w:rsidRDefault="00A73726" w:rsidP="00F36E9D">
            <w:pPr>
              <w:pStyle w:val="Tabletext"/>
              <w:jc w:val="center"/>
            </w:pPr>
          </w:p>
        </w:tc>
      </w:tr>
      <w:tr w:rsidR="00A73726" w14:paraId="20B227E8" w14:textId="77777777" w:rsidTr="00F36E9D">
        <w:tc>
          <w:tcPr>
            <w:tcW w:w="2304" w:type="dxa"/>
          </w:tcPr>
          <w:p w14:paraId="6A24CCD2" w14:textId="77777777" w:rsidR="00A73726" w:rsidRDefault="00A73726" w:rsidP="00F36E9D">
            <w:pPr>
              <w:pStyle w:val="Tabletext"/>
            </w:pPr>
          </w:p>
        </w:tc>
        <w:tc>
          <w:tcPr>
            <w:tcW w:w="1152" w:type="dxa"/>
          </w:tcPr>
          <w:p w14:paraId="20D28AD4" w14:textId="77777777" w:rsidR="00A73726" w:rsidRDefault="00A73726" w:rsidP="00F36E9D">
            <w:pPr>
              <w:pStyle w:val="Tabletext"/>
            </w:pPr>
          </w:p>
        </w:tc>
        <w:tc>
          <w:tcPr>
            <w:tcW w:w="3744" w:type="dxa"/>
          </w:tcPr>
          <w:p w14:paraId="4824A821" w14:textId="77777777" w:rsidR="00A73726" w:rsidRDefault="00A73726" w:rsidP="00F36E9D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152CDE9" w14:textId="77777777" w:rsidR="00A73726" w:rsidRDefault="00A73726" w:rsidP="00F36E9D">
            <w:pPr>
              <w:pStyle w:val="Tabletext"/>
              <w:jc w:val="center"/>
            </w:pPr>
          </w:p>
        </w:tc>
      </w:tr>
    </w:tbl>
    <w:p w14:paraId="6DB1B4F6" w14:textId="77777777" w:rsidR="00A73726" w:rsidRDefault="00A73726" w:rsidP="00A73726"/>
    <w:p w14:paraId="55783EB9" w14:textId="77777777" w:rsidR="00A73726" w:rsidRDefault="00A73726" w:rsidP="00A73726">
      <w:r>
        <w:br w:type="page"/>
      </w:r>
    </w:p>
    <w:p w14:paraId="3ECFFFF7" w14:textId="77777777" w:rsidR="00853F85" w:rsidRPr="0080066F" w:rsidRDefault="00853F85" w:rsidP="00853F85">
      <w:pPr>
        <w:rPr>
          <w:color w:val="000000" w:themeColor="text1"/>
        </w:rPr>
        <w:sectPr w:rsidR="00853F85" w:rsidRPr="0080066F" w:rsidSect="007C2DAE"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color w:val="000000" w:themeColor="text1"/>
        </w:rPr>
        <w:id w:val="-20465925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B15C9D" w14:textId="77777777" w:rsidR="00853F85" w:rsidRPr="0080066F" w:rsidRDefault="00853F85" w:rsidP="00853F85">
          <w:pPr>
            <w:spacing w:line="240" w:lineRule="auto"/>
            <w:rPr>
              <w:color w:val="000000" w:themeColor="text1"/>
            </w:rPr>
          </w:pPr>
          <w:r w:rsidRPr="0080066F">
            <w:rPr>
              <w:color w:val="000000" w:themeColor="text1"/>
            </w:rPr>
            <w:t>Table of Contents</w:t>
          </w:r>
        </w:p>
        <w:p w14:paraId="6DC02A3F" w14:textId="77777777" w:rsidR="00E904A9" w:rsidRDefault="00853F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80066F">
            <w:rPr>
              <w:color w:val="000000" w:themeColor="text1"/>
            </w:rPr>
            <w:fldChar w:fldCharType="begin"/>
          </w:r>
          <w:r w:rsidRPr="0080066F">
            <w:rPr>
              <w:color w:val="000000" w:themeColor="text1"/>
            </w:rPr>
            <w:instrText xml:space="preserve"> TOC \o "1-3" \h \z \u </w:instrText>
          </w:r>
          <w:r w:rsidRPr="0080066F">
            <w:rPr>
              <w:color w:val="000000" w:themeColor="text1"/>
            </w:rPr>
            <w:fldChar w:fldCharType="separate"/>
          </w:r>
          <w:r w:rsidR="00E904A9">
            <w:rPr>
              <w:noProof/>
            </w:rPr>
            <w:t>1. Introduction</w:t>
          </w:r>
          <w:r w:rsidR="00E904A9">
            <w:rPr>
              <w:noProof/>
            </w:rPr>
            <w:tab/>
          </w:r>
          <w:r w:rsidR="00E904A9">
            <w:rPr>
              <w:noProof/>
            </w:rPr>
            <w:fldChar w:fldCharType="begin"/>
          </w:r>
          <w:r w:rsidR="00E904A9">
            <w:rPr>
              <w:noProof/>
            </w:rPr>
            <w:instrText xml:space="preserve"> PAGEREF _Toc284286274 \h </w:instrText>
          </w:r>
          <w:r w:rsidR="00E904A9">
            <w:rPr>
              <w:noProof/>
            </w:rPr>
          </w:r>
          <w:r w:rsidR="00E904A9">
            <w:rPr>
              <w:noProof/>
            </w:rPr>
            <w:fldChar w:fldCharType="separate"/>
          </w:r>
          <w:r w:rsidR="00E904A9">
            <w:rPr>
              <w:noProof/>
            </w:rPr>
            <w:t>1</w:t>
          </w:r>
          <w:r w:rsidR="00E904A9">
            <w:rPr>
              <w:noProof/>
            </w:rPr>
            <w:fldChar w:fldCharType="end"/>
          </w:r>
        </w:p>
        <w:p w14:paraId="00219259" w14:textId="77777777" w:rsidR="00E904A9" w:rsidRDefault="00E904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1.1 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2F823B2" w14:textId="77777777" w:rsidR="00E904A9" w:rsidRDefault="00E904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1.2 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47E2275" w14:textId="77777777" w:rsidR="00E904A9" w:rsidRDefault="00E904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1.3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5FCAC9C" w14:textId="77777777" w:rsidR="00E904A9" w:rsidRDefault="00E904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1.4 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76A8CD" w14:textId="77777777" w:rsidR="00E904A9" w:rsidRDefault="00E90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3688ED" w14:textId="77777777" w:rsidR="00E904A9" w:rsidRDefault="00E90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 Installation and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2FDEBD" w14:textId="77777777" w:rsidR="00E904A9" w:rsidRDefault="00E904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3.1 Hardware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80CF34" w14:textId="77777777" w:rsidR="00E904A9" w:rsidRDefault="00E904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3.2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99CFDD" w14:textId="77777777" w:rsidR="00E904A9" w:rsidRDefault="00E904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3.3 Communications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C82030" w14:textId="77777777" w:rsidR="00E904A9" w:rsidRDefault="00E904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3.4 Setup Procedures on Test Platform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878F2D" w14:textId="77777777" w:rsidR="00E904A9" w:rsidRDefault="00E904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2093">
            <w:rPr>
              <w:noProof/>
              <w:color w:val="000000" w:themeColor="text1"/>
            </w:rPr>
            <w:t>3.5 Setup Procedures on Production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_Toc284286285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A1BA95" w14:textId="52449F5A" w:rsidR="00853F85" w:rsidRPr="0080066F" w:rsidRDefault="00853F85" w:rsidP="00853F85">
          <w:pPr>
            <w:spacing w:line="240" w:lineRule="auto"/>
            <w:rPr>
              <w:color w:val="000000" w:themeColor="text1"/>
            </w:rPr>
            <w:sectPr w:rsidR="00853F85" w:rsidRPr="0080066F" w:rsidSect="00853F85">
              <w:footerReference w:type="default" r:id="rId12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 w:rsidRPr="0080066F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6B69A26" w14:textId="77777777" w:rsidR="00853F85" w:rsidRPr="0080066F" w:rsidRDefault="00853F85" w:rsidP="00853F85">
      <w:pPr>
        <w:pStyle w:val="Heading1"/>
      </w:pPr>
      <w:bookmarkStart w:id="1" w:name="_Toc284286274"/>
      <w:r w:rsidRPr="0080066F">
        <w:lastRenderedPageBreak/>
        <w:t>1. Introduction</w:t>
      </w:r>
      <w:bookmarkEnd w:id="1"/>
    </w:p>
    <w:p w14:paraId="76445CF9" w14:textId="6E7ED446" w:rsidR="00853F85" w:rsidRPr="0080066F" w:rsidRDefault="00853F85" w:rsidP="00853F85">
      <w:pPr>
        <w:pStyle w:val="Heading2"/>
        <w:spacing w:line="240" w:lineRule="auto"/>
        <w:rPr>
          <w:color w:val="000000" w:themeColor="text1"/>
        </w:rPr>
      </w:pPr>
      <w:bookmarkStart w:id="2" w:name="_Toc284286275"/>
      <w:r w:rsidRPr="0080066F">
        <w:rPr>
          <w:color w:val="000000" w:themeColor="text1"/>
        </w:rPr>
        <w:t xml:space="preserve">1.1 </w:t>
      </w:r>
      <w:r w:rsidR="0080066F" w:rsidRPr="0080066F">
        <w:rPr>
          <w:color w:val="000000" w:themeColor="text1"/>
        </w:rPr>
        <w:t>Purpose</w:t>
      </w:r>
      <w:bookmarkEnd w:id="2"/>
    </w:p>
    <w:p w14:paraId="37AFAD00" w14:textId="05E5B492" w:rsidR="00853F85" w:rsidRDefault="00853F85" w:rsidP="00FA0198">
      <w:pPr>
        <w:pStyle w:val="NoSpacing"/>
      </w:pPr>
      <w:r w:rsidRPr="0080066F">
        <w:t xml:space="preserve">The objective of this document is to </w:t>
      </w:r>
      <w:r w:rsidR="00071E9D">
        <w:t xml:space="preserve">act as a user and setup guide for the </w:t>
      </w:r>
      <w:r w:rsidR="00007AA8">
        <w:t>WEBSTORE.</w:t>
      </w:r>
    </w:p>
    <w:p w14:paraId="102A382F" w14:textId="77777777" w:rsidR="00FA0198" w:rsidRPr="0080066F" w:rsidRDefault="00FA0198" w:rsidP="00FA0198">
      <w:pPr>
        <w:pStyle w:val="NoSpacing"/>
      </w:pPr>
    </w:p>
    <w:p w14:paraId="698CAC3E" w14:textId="77777777" w:rsidR="00853F85" w:rsidRPr="0080066F" w:rsidRDefault="00853F85" w:rsidP="00853F85">
      <w:pPr>
        <w:pStyle w:val="Heading2"/>
        <w:spacing w:line="240" w:lineRule="auto"/>
        <w:rPr>
          <w:color w:val="000000" w:themeColor="text1"/>
        </w:rPr>
      </w:pPr>
      <w:bookmarkStart w:id="3" w:name="_Toc284286276"/>
      <w:r w:rsidRPr="0080066F">
        <w:rPr>
          <w:color w:val="000000" w:themeColor="text1"/>
        </w:rPr>
        <w:t>1.2 Background</w:t>
      </w:r>
      <w:bookmarkEnd w:id="3"/>
    </w:p>
    <w:p w14:paraId="11AF00DB" w14:textId="7AB6699B" w:rsidR="003C7D9A" w:rsidRDefault="003C7D9A" w:rsidP="003C7D9A">
      <w:pPr>
        <w:pStyle w:val="NoSpacing"/>
      </w:pPr>
      <w:r w:rsidRPr="0080066F">
        <w:t xml:space="preserve">The </w:t>
      </w:r>
      <w:r>
        <w:t>WEBSTORE</w:t>
      </w:r>
      <w:r w:rsidRPr="0080066F">
        <w:t xml:space="preserve"> is used to assist </w:t>
      </w:r>
      <w:r>
        <w:t xml:space="preserve">the </w:t>
      </w:r>
      <w:r w:rsidRPr="0080066F">
        <w:t>management</w:t>
      </w:r>
      <w:r>
        <w:t>/employees of a brick-and-mortar store with customer</w:t>
      </w:r>
      <w:r w:rsidRPr="0080066F">
        <w:t xml:space="preserve"> </w:t>
      </w:r>
      <w:r>
        <w:t>transactions, taxes, and inventory management. Additionally</w:t>
      </w:r>
      <w:r w:rsidR="00AB3914">
        <w:t>,</w:t>
      </w:r>
      <w:r>
        <w:t xml:space="preserve"> it will </w:t>
      </w:r>
      <w:r w:rsidRPr="0080066F">
        <w:t>ease the overhead of managing different sets of customers. By developing software to automate many of these repetitive tasks, higher efficiencies can be achieved and t</w:t>
      </w:r>
      <w:r>
        <w:t xml:space="preserve">he organization </w:t>
      </w:r>
      <w:r w:rsidRPr="0080066F">
        <w:t>can increase revenue</w:t>
      </w:r>
      <w:r>
        <w:t xml:space="preserve"> by developing an online presence</w:t>
      </w:r>
      <w:r w:rsidRPr="0080066F">
        <w:t xml:space="preserve">. This document and subsequent testing framework are used to assist in the development </w:t>
      </w:r>
      <w:r>
        <w:t>of a quality</w:t>
      </w:r>
      <w:r w:rsidRPr="0080066F">
        <w:t xml:space="preserve"> software product that provide</w:t>
      </w:r>
      <w:r>
        <w:t xml:space="preserve">s </w:t>
      </w:r>
      <w:r w:rsidRPr="0080066F">
        <w:t>this service.</w:t>
      </w:r>
    </w:p>
    <w:p w14:paraId="4149EF3A" w14:textId="77777777" w:rsidR="001E457E" w:rsidRPr="0080066F" w:rsidRDefault="001E457E" w:rsidP="00CD3812">
      <w:pPr>
        <w:pStyle w:val="NoSpacing"/>
      </w:pPr>
    </w:p>
    <w:p w14:paraId="4E8A4C4E" w14:textId="77777777" w:rsidR="00853F85" w:rsidRPr="0080066F" w:rsidRDefault="00853F85" w:rsidP="00853F85">
      <w:pPr>
        <w:pStyle w:val="Heading2"/>
        <w:spacing w:line="240" w:lineRule="auto"/>
        <w:rPr>
          <w:color w:val="000000" w:themeColor="text1"/>
        </w:rPr>
      </w:pPr>
      <w:bookmarkStart w:id="4" w:name="_Toc284286277"/>
      <w:r w:rsidRPr="0080066F">
        <w:rPr>
          <w:color w:val="000000" w:themeColor="text1"/>
        </w:rPr>
        <w:t>1.3 Scope</w:t>
      </w:r>
      <w:bookmarkEnd w:id="4"/>
    </w:p>
    <w:p w14:paraId="2A9E1FF5" w14:textId="664546D1" w:rsidR="00853F85" w:rsidRDefault="00853F85" w:rsidP="001E457E">
      <w:pPr>
        <w:pStyle w:val="NoSpacing"/>
      </w:pPr>
      <w:r w:rsidRPr="0080066F">
        <w:t xml:space="preserve">This </w:t>
      </w:r>
      <w:r w:rsidR="00071E9D">
        <w:t>User Guide</w:t>
      </w:r>
      <w:r w:rsidRPr="0080066F">
        <w:t xml:space="preserve"> is scoped to</w:t>
      </w:r>
      <w:r w:rsidR="00071E9D">
        <w:t xml:space="preserve"> explain the setup and deployment of the WEBSTORE on a web server.</w:t>
      </w:r>
    </w:p>
    <w:p w14:paraId="6FCFAD52" w14:textId="77777777" w:rsidR="00BE441E" w:rsidRPr="0080066F" w:rsidRDefault="00BE441E" w:rsidP="00BE441E">
      <w:pPr>
        <w:pStyle w:val="NoSpacing"/>
      </w:pPr>
    </w:p>
    <w:p w14:paraId="3D55BB5A" w14:textId="25720B55" w:rsidR="00EF022B" w:rsidRDefault="00853F85" w:rsidP="00652AEF">
      <w:pPr>
        <w:pStyle w:val="NoSpacing"/>
      </w:pPr>
      <w:r w:rsidRPr="0080066F">
        <w:t>Other services in the system, such as data persistence and database configuration, are</w:t>
      </w:r>
      <w:r w:rsidR="00071E9D">
        <w:t xml:space="preserve"> out of scope for this document since they will vary based on user preference.</w:t>
      </w:r>
    </w:p>
    <w:p w14:paraId="4F776845" w14:textId="77777777" w:rsidR="00BE5C41" w:rsidRDefault="00BE5C41" w:rsidP="00652AEF">
      <w:pPr>
        <w:pStyle w:val="NoSpacing"/>
      </w:pPr>
    </w:p>
    <w:p w14:paraId="32E80F63" w14:textId="67C6C15A" w:rsidR="00BE5C41" w:rsidRDefault="00BE5C41" w:rsidP="00BE5C41">
      <w:pPr>
        <w:pStyle w:val="Heading2"/>
        <w:rPr>
          <w:color w:val="000000" w:themeColor="text1"/>
        </w:rPr>
      </w:pPr>
      <w:bookmarkStart w:id="5" w:name="_Toc284286278"/>
      <w:r w:rsidRPr="00BE5C41">
        <w:rPr>
          <w:color w:val="000000" w:themeColor="text1"/>
        </w:rPr>
        <w:t>1.4 Design</w:t>
      </w:r>
      <w:bookmarkEnd w:id="5"/>
    </w:p>
    <w:p w14:paraId="3BCBC279" w14:textId="77777777" w:rsidR="00BE5C41" w:rsidRPr="00BE5C41" w:rsidRDefault="00BE5C41" w:rsidP="00BE5C41"/>
    <w:p w14:paraId="12F065B1" w14:textId="37234F6E" w:rsidR="00BE5C41" w:rsidRPr="00BE5C41" w:rsidRDefault="00BE5C41" w:rsidP="00BE5C41">
      <w:r w:rsidRPr="00BE5C41">
        <w:t xml:space="preserve">This </w:t>
      </w:r>
      <w:r w:rsidR="00C07442">
        <w:t>WEBSTORE utilizes a</w:t>
      </w:r>
      <w:r w:rsidRPr="00BE5C41">
        <w:t xml:space="preserve"> client</w:t>
      </w:r>
      <w:r w:rsidR="002B2333">
        <w:t>/</w:t>
      </w:r>
      <w:r w:rsidRPr="00BE5C41">
        <w:t xml:space="preserve">server </w:t>
      </w:r>
      <w:r w:rsidR="002B2333">
        <w:t>architecture, specifically</w:t>
      </w:r>
      <w:r w:rsidRPr="00BE5C41">
        <w:t xml:space="preserve"> a model 2 architecture </w:t>
      </w:r>
      <w:r w:rsidR="002B2333">
        <w:t>implemented using</w:t>
      </w:r>
      <w:r w:rsidR="002B2333" w:rsidRPr="00BE5C41">
        <w:t xml:space="preserve"> </w:t>
      </w:r>
      <w:r w:rsidRPr="00BE5C41">
        <w:t xml:space="preserve">Java Servlets. </w:t>
      </w:r>
      <w:r w:rsidR="002B2333">
        <w:t>The application is designed so that</w:t>
      </w:r>
      <w:r w:rsidRPr="00BE5C41">
        <w:t xml:space="preserve"> one page passes data to the </w:t>
      </w:r>
      <w:proofErr w:type="spellStart"/>
      <w:r w:rsidR="00AB3914">
        <w:t>AdminServlet</w:t>
      </w:r>
      <w:proofErr w:type="spellEnd"/>
      <w:r w:rsidR="00AB3914">
        <w:t xml:space="preserve"> for Administrators. If it is a </w:t>
      </w:r>
      <w:r w:rsidRPr="00BE5C41">
        <w:t>user</w:t>
      </w:r>
      <w:r w:rsidR="00AB3914">
        <w:t>,</w:t>
      </w:r>
      <w:r w:rsidRPr="00BE5C41">
        <w:t xml:space="preserve"> then it is passed to the </w:t>
      </w:r>
      <w:proofErr w:type="spellStart"/>
      <w:r w:rsidRPr="00BE5C41">
        <w:t>ControllerServlet</w:t>
      </w:r>
      <w:proofErr w:type="spellEnd"/>
      <w:r w:rsidRPr="00BE5C41">
        <w:t xml:space="preserve">, which in turn uses </w:t>
      </w:r>
      <w:r w:rsidR="00D80601">
        <w:t>b</w:t>
      </w:r>
      <w:r w:rsidRPr="00BE5C41">
        <w:t>eans to handle logic and then passes the response to the viewers</w:t>
      </w:r>
      <w:r w:rsidR="00D80601">
        <w:t>,</w:t>
      </w:r>
      <w:r w:rsidRPr="00BE5C41">
        <w:t xml:space="preserve"> </w:t>
      </w:r>
      <w:r w:rsidR="00D80601">
        <w:t>which are Java Server Pages</w:t>
      </w:r>
      <w:r w:rsidRPr="00BE5C41">
        <w:t xml:space="preserve"> that display</w:t>
      </w:r>
      <w:r w:rsidR="00D80601">
        <w:t xml:space="preserve"> </w:t>
      </w:r>
      <w:r w:rsidRPr="00BE5C41">
        <w:t>the information created and generated by a servlet.</w:t>
      </w:r>
    </w:p>
    <w:p w14:paraId="2B79E096" w14:textId="77777777" w:rsidR="00BE5C41" w:rsidRPr="00BE5C41" w:rsidRDefault="00BE5C41" w:rsidP="00BE5C41"/>
    <w:p w14:paraId="7DA9B78D" w14:textId="77777777" w:rsidR="00BE5C41" w:rsidRPr="00BE5C41" w:rsidRDefault="00BE5C41" w:rsidP="00BE5C41"/>
    <w:p w14:paraId="72F38CFD" w14:textId="77777777" w:rsidR="00BE5C41" w:rsidRPr="00BE5C41" w:rsidRDefault="00BE5C41" w:rsidP="00BE5C41">
      <w:r w:rsidRPr="00BE5C41">
        <w:rPr>
          <w:noProof/>
        </w:rPr>
        <w:drawing>
          <wp:inline distT="0" distB="0" distL="0" distR="0" wp14:anchorId="05877F93" wp14:editId="3A35E094">
            <wp:extent cx="5486400" cy="2245360"/>
            <wp:effectExtent l="0" t="0" r="0" b="0"/>
            <wp:docPr id="33" name="Picture 33" descr="Macintosh HD:Users:brettfry:Desktop:fig3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brettfry:Desktop:fig3-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ADFD" w14:textId="77777777" w:rsidR="00BE5C41" w:rsidRPr="00BE5C41" w:rsidRDefault="00BE5C41" w:rsidP="00BE5C41"/>
    <w:p w14:paraId="39AB5959" w14:textId="77777777" w:rsidR="00BE5C41" w:rsidRPr="00BE5C41" w:rsidRDefault="00BE5C41" w:rsidP="00BE5C41"/>
    <w:p w14:paraId="5E263B06" w14:textId="77777777" w:rsidR="00412BD8" w:rsidRDefault="00BE5C41" w:rsidP="006157E5">
      <w:pPr>
        <w:pStyle w:val="ListParagraph"/>
        <w:numPr>
          <w:ilvl w:val="0"/>
          <w:numId w:val="100"/>
        </w:numPr>
      </w:pPr>
      <w:r w:rsidRPr="00BE5C41">
        <w:lastRenderedPageBreak/>
        <w:t xml:space="preserve">The user requests the page </w:t>
      </w:r>
      <w:proofErr w:type="spellStart"/>
      <w:r w:rsidRPr="00BE5C41">
        <w:t>index.jsp</w:t>
      </w:r>
      <w:proofErr w:type="spellEnd"/>
      <w:r w:rsidRPr="00BE5C41">
        <w:t>, the controller ControllerServlet.java checks the business logic and processes or doesn’t process the user input depending on the case. The process is identical for the AdminServlet.java.</w:t>
      </w:r>
    </w:p>
    <w:p w14:paraId="5D15C02B" w14:textId="1795D3EE" w:rsidR="00412BD8" w:rsidRDefault="00BE5C41" w:rsidP="006157E5">
      <w:pPr>
        <w:pStyle w:val="ListParagraph"/>
        <w:numPr>
          <w:ilvl w:val="0"/>
          <w:numId w:val="100"/>
        </w:numPr>
      </w:pPr>
      <w:r w:rsidRPr="00BE5C41">
        <w:t xml:space="preserve">The user selects the admin </w:t>
      </w:r>
      <w:proofErr w:type="spellStart"/>
      <w:r w:rsidRPr="00BE5C41">
        <w:t>index.jsp</w:t>
      </w:r>
      <w:proofErr w:type="spellEnd"/>
      <w:r w:rsidRPr="00BE5C41">
        <w:t xml:space="preserve"> and the controller AdminServlet.java checks the business logic and processes or doesn’t process the admin input/request depending on the case</w:t>
      </w:r>
    </w:p>
    <w:p w14:paraId="7D644D74" w14:textId="39788BA9" w:rsidR="00412BD8" w:rsidRDefault="00BE5C41" w:rsidP="006157E5">
      <w:pPr>
        <w:pStyle w:val="ListParagraph"/>
        <w:numPr>
          <w:ilvl w:val="0"/>
          <w:numId w:val="100"/>
        </w:numPr>
      </w:pPr>
      <w:r w:rsidRPr="00BE5C41">
        <w:t>The servlets have the bean/class the Java files located inside the entity package bean/class handle all logic pertaining to the creation of objects and retrieval of objects and uses the classes as the model</w:t>
      </w:r>
    </w:p>
    <w:p w14:paraId="31FB6787" w14:textId="742E7F41" w:rsidR="00412BD8" w:rsidRDefault="00412BD8" w:rsidP="006157E5">
      <w:pPr>
        <w:pStyle w:val="ListParagraph"/>
        <w:numPr>
          <w:ilvl w:val="0"/>
          <w:numId w:val="100"/>
        </w:numPr>
      </w:pPr>
      <w:r>
        <w:t xml:space="preserve">The </w:t>
      </w:r>
      <w:r w:rsidR="00BE5C41" w:rsidRPr="00BE5C41">
        <w:t>controller passes the information to one of the viewers</w:t>
      </w:r>
      <w:r>
        <w:t xml:space="preserve">, </w:t>
      </w:r>
      <w:r w:rsidR="00BE5C41" w:rsidRPr="00BE5C41">
        <w:t>then dynamically creates the page content</w:t>
      </w:r>
      <w:r>
        <w:t xml:space="preserve"> and</w:t>
      </w:r>
      <w:r w:rsidR="00BE5C41" w:rsidRPr="00BE5C41">
        <w:t xml:space="preserve"> displays the information requested by the user</w:t>
      </w:r>
    </w:p>
    <w:p w14:paraId="7D8F8252" w14:textId="4ABE583A" w:rsidR="00BE5C41" w:rsidRPr="00BE5C41" w:rsidDel="003F4EFE" w:rsidRDefault="00412BD8" w:rsidP="006157E5">
      <w:pPr>
        <w:pStyle w:val="ListParagraph"/>
        <w:numPr>
          <w:ilvl w:val="0"/>
          <w:numId w:val="100"/>
        </w:numPr>
        <w:rPr>
          <w:del w:id="6" w:author="John Livingston" w:date="2015-02-14T23:16:00Z"/>
        </w:rPr>
      </w:pPr>
      <w:r>
        <w:t>If applicable, the user will modify the page,</w:t>
      </w:r>
      <w:r w:rsidR="00BE5C41" w:rsidRPr="00BE5C41">
        <w:t xml:space="preserve"> then the page with the information requested is output or the confirmation of an event is output</w:t>
      </w:r>
    </w:p>
    <w:p w14:paraId="1D013667" w14:textId="77777777" w:rsidR="00EF022B" w:rsidRPr="003F4EFE" w:rsidRDefault="00EF022B" w:rsidP="003F4EFE">
      <w:pPr>
        <w:pStyle w:val="ListParagraph"/>
        <w:numPr>
          <w:ilvl w:val="0"/>
          <w:numId w:val="100"/>
        </w:numPr>
        <w:rPr>
          <w:color w:val="000000" w:themeColor="text1"/>
          <w:rPrChange w:id="7" w:author="John Livingston" w:date="2015-02-14T23:16:00Z">
            <w:rPr/>
          </w:rPrChange>
        </w:rPr>
        <w:pPrChange w:id="8" w:author="John Livingston" w:date="2015-02-14T23:16:00Z">
          <w:pPr>
            <w:pStyle w:val="ListParagraph"/>
          </w:pPr>
        </w:pPrChange>
      </w:pPr>
    </w:p>
    <w:p w14:paraId="5C3CA76E" w14:textId="1BC34762" w:rsidR="00853F85" w:rsidRPr="0080066F" w:rsidRDefault="008C7278" w:rsidP="0080066F">
      <w:pPr>
        <w:pStyle w:val="Heading1"/>
      </w:pPr>
      <w:bookmarkStart w:id="9" w:name="_Toc284286279"/>
      <w:r w:rsidRPr="0080066F">
        <w:t>2.</w:t>
      </w:r>
      <w:r w:rsidR="00853F85" w:rsidRPr="0080066F">
        <w:t xml:space="preserve"> References</w:t>
      </w:r>
      <w:bookmarkEnd w:id="9"/>
    </w:p>
    <w:p w14:paraId="1DF005E6" w14:textId="034B7BDF" w:rsidR="00853F85" w:rsidRPr="0080066F" w:rsidRDefault="00853F85" w:rsidP="00853F85">
      <w:pPr>
        <w:spacing w:line="240" w:lineRule="auto"/>
        <w:rPr>
          <w:color w:val="000000" w:themeColor="text1"/>
        </w:rPr>
      </w:pPr>
      <w:r w:rsidRPr="0080066F">
        <w:rPr>
          <w:color w:val="000000" w:themeColor="text1"/>
        </w:rPr>
        <w:t xml:space="preserve">References for the </w:t>
      </w:r>
      <w:r w:rsidR="00A9381E">
        <w:rPr>
          <w:color w:val="000000" w:themeColor="text1"/>
        </w:rPr>
        <w:t>user guide</w:t>
      </w:r>
      <w:r w:rsidRPr="0080066F">
        <w:rPr>
          <w:color w:val="000000" w:themeColor="text1"/>
        </w:rPr>
        <w:t xml:space="preserve"> include:</w:t>
      </w:r>
    </w:p>
    <w:p w14:paraId="1C1F015A" w14:textId="77777777" w:rsidR="00853F85" w:rsidRPr="0080066F" w:rsidRDefault="00853F85" w:rsidP="008C60BE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 w:rsidRPr="0080066F">
        <w:rPr>
          <w:color w:val="000000" w:themeColor="text1"/>
        </w:rPr>
        <w:t>IEEE std. 829-1998 – IEEE Standard for Software Test Documentation</w:t>
      </w:r>
    </w:p>
    <w:p w14:paraId="6C83A765" w14:textId="68F7AFC1" w:rsidR="00853F85" w:rsidRPr="0080066F" w:rsidRDefault="00853F85" w:rsidP="008C60BE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 w:rsidRPr="0080066F">
        <w:rPr>
          <w:color w:val="000000" w:themeColor="text1"/>
        </w:rPr>
        <w:t xml:space="preserve">Software Requirements Specification (SRS) for </w:t>
      </w:r>
      <w:r w:rsidR="00E01E5C">
        <w:rPr>
          <w:color w:val="000000" w:themeColor="text1"/>
        </w:rPr>
        <w:t>WEBSTORE</w:t>
      </w:r>
    </w:p>
    <w:p w14:paraId="11B9B565" w14:textId="053BAF53" w:rsidR="00853F85" w:rsidRPr="0080066F" w:rsidRDefault="00853F85" w:rsidP="008C60BE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</w:rPr>
      </w:pPr>
      <w:r w:rsidRPr="0080066F">
        <w:rPr>
          <w:color w:val="000000" w:themeColor="text1"/>
        </w:rPr>
        <w:t xml:space="preserve">Software Design Document (SDD) for </w:t>
      </w:r>
      <w:r w:rsidR="00E01E5C">
        <w:rPr>
          <w:color w:val="000000" w:themeColor="text1"/>
        </w:rPr>
        <w:t>WEBSTORE</w:t>
      </w:r>
    </w:p>
    <w:p w14:paraId="1C70A628" w14:textId="2F8B94C8" w:rsidR="00853F85" w:rsidRPr="0080066F" w:rsidRDefault="008C7278" w:rsidP="0080066F">
      <w:pPr>
        <w:pStyle w:val="Heading1"/>
      </w:pPr>
      <w:bookmarkStart w:id="10" w:name="_Toc284286280"/>
      <w:r w:rsidRPr="0080066F">
        <w:t>3</w:t>
      </w:r>
      <w:r w:rsidR="00C21CE5">
        <w:t>.</w:t>
      </w:r>
      <w:r w:rsidR="00853F85" w:rsidRPr="0080066F">
        <w:t xml:space="preserve"> </w:t>
      </w:r>
      <w:r w:rsidR="00071E9D">
        <w:t>Installation</w:t>
      </w:r>
      <w:r w:rsidR="00A326BF">
        <w:t xml:space="preserve"> and Setup</w:t>
      </w:r>
      <w:bookmarkEnd w:id="10"/>
    </w:p>
    <w:p w14:paraId="28A3046E" w14:textId="66C07918" w:rsidR="00853F85" w:rsidRPr="0080066F" w:rsidRDefault="00071E9D" w:rsidP="00853F85">
      <w:pPr>
        <w:jc w:val="both"/>
        <w:rPr>
          <w:color w:val="000000" w:themeColor="text1"/>
        </w:rPr>
      </w:pPr>
      <w:r>
        <w:rPr>
          <w:color w:val="000000" w:themeColor="text1"/>
        </w:rPr>
        <w:t>The</w:t>
      </w:r>
      <w:r w:rsidR="00853F85" w:rsidRPr="0080066F">
        <w:rPr>
          <w:color w:val="000000" w:themeColor="text1"/>
        </w:rPr>
        <w:t xml:space="preserve"> </w:t>
      </w:r>
      <w:r w:rsidR="00E01E5C">
        <w:rPr>
          <w:color w:val="000000" w:themeColor="text1"/>
        </w:rPr>
        <w:t>WEBSTORE</w:t>
      </w:r>
      <w:r>
        <w:rPr>
          <w:color w:val="000000" w:themeColor="text1"/>
        </w:rPr>
        <w:t xml:space="preserve"> is designed to be entirely platform independent</w:t>
      </w:r>
      <w:r w:rsidR="00853F85" w:rsidRPr="0080066F">
        <w:rPr>
          <w:color w:val="000000" w:themeColor="text1"/>
        </w:rPr>
        <w:t>. Since this software has limited requirements and interaction with other components, a simple environment</w:t>
      </w:r>
      <w:r>
        <w:rPr>
          <w:color w:val="000000" w:themeColor="text1"/>
        </w:rPr>
        <w:t xml:space="preserve"> is all that is needed to run the application and additional software</w:t>
      </w:r>
      <w:r w:rsidR="00853F85" w:rsidRPr="0080066F">
        <w:rPr>
          <w:color w:val="000000" w:themeColor="text1"/>
        </w:rPr>
        <w:t>.</w:t>
      </w:r>
    </w:p>
    <w:p w14:paraId="2BABEF10" w14:textId="32241046" w:rsidR="00706DD2" w:rsidRPr="0080066F" w:rsidRDefault="00706DD2" w:rsidP="00706DD2">
      <w:pPr>
        <w:pStyle w:val="Heading3"/>
        <w:rPr>
          <w:color w:val="000000" w:themeColor="text1"/>
        </w:rPr>
      </w:pPr>
      <w:bookmarkStart w:id="11" w:name="_Toc284286281"/>
      <w:r w:rsidRPr="0080066F">
        <w:rPr>
          <w:color w:val="000000" w:themeColor="text1"/>
        </w:rPr>
        <w:t>3</w:t>
      </w:r>
      <w:r>
        <w:rPr>
          <w:color w:val="000000" w:themeColor="text1"/>
        </w:rPr>
        <w:t>.1</w:t>
      </w:r>
      <w:r w:rsidRPr="0080066F">
        <w:rPr>
          <w:color w:val="000000" w:themeColor="text1"/>
        </w:rPr>
        <w:t xml:space="preserve"> Hardware</w:t>
      </w:r>
      <w:bookmarkEnd w:id="11"/>
    </w:p>
    <w:p w14:paraId="7DFF00BD" w14:textId="230C083B" w:rsidR="00706DD2" w:rsidRDefault="00706DD2" w:rsidP="00706DD2">
      <w:pPr>
        <w:pStyle w:val="NoSpacing"/>
      </w:pPr>
      <w:r>
        <w:t>Any modern computer system should work. Since resource requirements are minimal</w:t>
      </w:r>
      <w:r w:rsidR="002E03F9">
        <w:t>,</w:t>
      </w:r>
      <w:r>
        <w:t xml:space="preserve"> the application could run on a computer, </w:t>
      </w:r>
      <w:proofErr w:type="spellStart"/>
      <w:r>
        <w:t>SoC</w:t>
      </w:r>
      <w:proofErr w:type="spellEnd"/>
      <w:r>
        <w:t xml:space="preserve">, or ARM device with </w:t>
      </w:r>
      <w:r w:rsidRPr="0080066F">
        <w:t>RAM (1</w:t>
      </w:r>
      <w:r>
        <w:t>28MB</w:t>
      </w:r>
      <w:r w:rsidRPr="0080066F">
        <w:t xml:space="preserve"> or more</w:t>
      </w:r>
      <w:r>
        <w:t xml:space="preserve"> useable</w:t>
      </w:r>
      <w:r w:rsidRPr="0080066F">
        <w:t>) and physical storage (at least 500MB post-operating system install)</w:t>
      </w:r>
      <w:r>
        <w:t xml:space="preserve"> that can</w:t>
      </w:r>
      <w:r w:rsidRPr="0080066F">
        <w:t xml:space="preserve"> accommodate the </w:t>
      </w:r>
      <w:r w:rsidR="00E01E5C">
        <w:t>WEBSTORE</w:t>
      </w:r>
      <w:r w:rsidRPr="0080066F">
        <w:t xml:space="preserve"> software</w:t>
      </w:r>
      <w:r>
        <w:t xml:space="preserve"> and stored data</w:t>
      </w:r>
      <w:r w:rsidRPr="0080066F">
        <w:t xml:space="preserve">. The computer </w:t>
      </w:r>
      <w:r>
        <w:t>should</w:t>
      </w:r>
      <w:r w:rsidRPr="0080066F">
        <w:t xml:space="preserve"> also include a </w:t>
      </w:r>
      <w:r>
        <w:t>keyboard, display (not required), and mouse</w:t>
      </w:r>
      <w:r w:rsidRPr="0080066F">
        <w:t>.</w:t>
      </w:r>
    </w:p>
    <w:p w14:paraId="63107784" w14:textId="77777777" w:rsidR="00706DD2" w:rsidRPr="0080066F" w:rsidRDefault="00706DD2" w:rsidP="00706DD2">
      <w:pPr>
        <w:pStyle w:val="NoSpacing"/>
      </w:pPr>
    </w:p>
    <w:p w14:paraId="10EDB6C5" w14:textId="5488B72C" w:rsidR="00853F85" w:rsidRPr="0080066F" w:rsidRDefault="00706DD2" w:rsidP="00853F85">
      <w:pPr>
        <w:pStyle w:val="Heading3"/>
        <w:rPr>
          <w:color w:val="000000" w:themeColor="text1"/>
        </w:rPr>
      </w:pPr>
      <w:bookmarkStart w:id="12" w:name="_Toc284286282"/>
      <w:r>
        <w:rPr>
          <w:color w:val="000000" w:themeColor="text1"/>
        </w:rPr>
        <w:t>3.2</w:t>
      </w:r>
      <w:r w:rsidR="00853F85" w:rsidRPr="0080066F">
        <w:rPr>
          <w:color w:val="000000" w:themeColor="text1"/>
        </w:rPr>
        <w:t xml:space="preserve"> Software</w:t>
      </w:r>
      <w:bookmarkEnd w:id="12"/>
    </w:p>
    <w:p w14:paraId="5283E388" w14:textId="0A10E0FE" w:rsidR="00706DD2" w:rsidRDefault="00853F85" w:rsidP="00706DD2">
      <w:pPr>
        <w:pStyle w:val="NoSpacing"/>
      </w:pPr>
      <w:r w:rsidRPr="0080066F">
        <w:t xml:space="preserve">The </w:t>
      </w:r>
      <w:r w:rsidR="00E01E5C">
        <w:t>WEBSTORE</w:t>
      </w:r>
      <w:r w:rsidR="00C174B3">
        <w:t xml:space="preserve"> is platform independent; therefore</w:t>
      </w:r>
      <w:r w:rsidR="002E03F9">
        <w:t>,</w:t>
      </w:r>
      <w:r w:rsidR="00C174B3">
        <w:t xml:space="preserve"> it can run on any system that can run Java (JVM)</w:t>
      </w:r>
      <w:r w:rsidRPr="0080066F">
        <w:t xml:space="preserve"> </w:t>
      </w:r>
      <w:r w:rsidR="00C174B3">
        <w:t>(</w:t>
      </w:r>
      <w:r w:rsidRPr="0080066F">
        <w:t>Linux</w:t>
      </w:r>
      <w:r w:rsidR="00C174B3">
        <w:t xml:space="preserve">, Solaris, Unix, </w:t>
      </w:r>
      <w:r w:rsidRPr="0080066F">
        <w:t>or Windows operating systems</w:t>
      </w:r>
      <w:r w:rsidR="00C174B3">
        <w:t>)</w:t>
      </w:r>
      <w:r w:rsidR="00071E9D">
        <w:t xml:space="preserve"> and Glassfish Server</w:t>
      </w:r>
      <w:r w:rsidRPr="0080066F">
        <w:t xml:space="preserve">. </w:t>
      </w:r>
      <w:r w:rsidR="009536DC">
        <w:t>Since Java is th</w:t>
      </w:r>
      <w:r w:rsidR="002E03F9">
        <w:t>e foundation of the application,</w:t>
      </w:r>
      <w:r w:rsidR="009536DC">
        <w:t xml:space="preserve"> it</w:t>
      </w:r>
      <w:r w:rsidRPr="0080066F">
        <w:t xml:space="preserve"> is expected that the computer(s) provided for testing are running </w:t>
      </w:r>
      <w:r w:rsidR="009536DC">
        <w:t>an operating system that supports Java (JVM)</w:t>
      </w:r>
      <w:r w:rsidRPr="0080066F">
        <w:t xml:space="preserve">. In addition, the </w:t>
      </w:r>
      <w:r w:rsidR="00E01E5C">
        <w:t>WEBSTORE</w:t>
      </w:r>
      <w:r w:rsidR="00607C76">
        <w:t xml:space="preserve"> </w:t>
      </w:r>
      <w:r w:rsidRPr="0080066F">
        <w:t xml:space="preserve">should be </w:t>
      </w:r>
      <w:r w:rsidR="00071E9D">
        <w:t>deployed</w:t>
      </w:r>
      <w:r w:rsidRPr="0080066F">
        <w:t xml:space="preserve"> on the </w:t>
      </w:r>
      <w:r w:rsidR="00071E9D">
        <w:t xml:space="preserve">Glassfish </w:t>
      </w:r>
      <w:r w:rsidR="00607C76">
        <w:t>server</w:t>
      </w:r>
      <w:r w:rsidR="009536DC">
        <w:t xml:space="preserve"> and verified for operability</w:t>
      </w:r>
      <w:r w:rsidR="00607C76">
        <w:t xml:space="preserve"> by accessing the WEBSTORE on a client computer</w:t>
      </w:r>
      <w:r w:rsidRPr="0080066F">
        <w:t>.</w:t>
      </w:r>
    </w:p>
    <w:p w14:paraId="09C5EB55" w14:textId="77777777" w:rsidR="00706DD2" w:rsidRPr="00706DD2" w:rsidRDefault="00706DD2" w:rsidP="00706DD2">
      <w:pPr>
        <w:pStyle w:val="NoSpacing"/>
      </w:pPr>
    </w:p>
    <w:p w14:paraId="6331DA56" w14:textId="252D7CB5" w:rsidR="00853F85" w:rsidRPr="0080066F" w:rsidRDefault="008C7278" w:rsidP="00853F85">
      <w:pPr>
        <w:pStyle w:val="Heading3"/>
        <w:rPr>
          <w:color w:val="000000" w:themeColor="text1"/>
        </w:rPr>
      </w:pPr>
      <w:bookmarkStart w:id="13" w:name="_Toc284286283"/>
      <w:r w:rsidRPr="0080066F">
        <w:rPr>
          <w:color w:val="000000" w:themeColor="text1"/>
        </w:rPr>
        <w:t>3</w:t>
      </w:r>
      <w:r w:rsidR="00853F85" w:rsidRPr="0080066F">
        <w:rPr>
          <w:color w:val="000000" w:themeColor="text1"/>
        </w:rPr>
        <w:t>.3 Communications</w:t>
      </w:r>
      <w:bookmarkEnd w:id="13"/>
    </w:p>
    <w:p w14:paraId="0A91F18F" w14:textId="18980A0D" w:rsidR="00853F85" w:rsidRDefault="00071E9D" w:rsidP="00706DD2">
      <w:pPr>
        <w:pStyle w:val="NoSpacing"/>
      </w:pPr>
      <w:r>
        <w:t>The application will be communicat</w:t>
      </w:r>
      <w:r w:rsidR="00A9381E">
        <w:t>e with the customer’s database</w:t>
      </w:r>
      <w:r>
        <w:t xml:space="preserve"> and populate the site based on tables found in the Category and product tables.</w:t>
      </w:r>
    </w:p>
    <w:p w14:paraId="32E26C36" w14:textId="77777777" w:rsidR="00607C76" w:rsidRDefault="00607C76" w:rsidP="00706DD2">
      <w:pPr>
        <w:pStyle w:val="NoSpacing"/>
      </w:pPr>
    </w:p>
    <w:p w14:paraId="14091745" w14:textId="77777777" w:rsidR="00A326BF" w:rsidRDefault="00A326BF" w:rsidP="00A326BF">
      <w:pPr>
        <w:pStyle w:val="Heading3"/>
        <w:rPr>
          <w:color w:val="000000" w:themeColor="text1"/>
        </w:rPr>
      </w:pPr>
    </w:p>
    <w:p w14:paraId="20176A6F" w14:textId="683C7604" w:rsidR="00A326BF" w:rsidRPr="0080066F" w:rsidRDefault="00A326BF" w:rsidP="00A326BF">
      <w:pPr>
        <w:pStyle w:val="Heading3"/>
        <w:rPr>
          <w:color w:val="000000" w:themeColor="text1"/>
        </w:rPr>
      </w:pPr>
      <w:bookmarkStart w:id="14" w:name="_Toc284286284"/>
      <w:r w:rsidRPr="0080066F">
        <w:rPr>
          <w:color w:val="000000" w:themeColor="text1"/>
        </w:rPr>
        <w:t>3</w:t>
      </w:r>
      <w:r>
        <w:rPr>
          <w:color w:val="000000" w:themeColor="text1"/>
        </w:rPr>
        <w:t>.4</w:t>
      </w:r>
      <w:r w:rsidRPr="0080066F">
        <w:rPr>
          <w:color w:val="000000" w:themeColor="text1"/>
        </w:rPr>
        <w:t xml:space="preserve"> </w:t>
      </w:r>
      <w:r>
        <w:rPr>
          <w:color w:val="000000" w:themeColor="text1"/>
        </w:rPr>
        <w:t>Setup Procedures on Test Platform</w:t>
      </w:r>
      <w:bookmarkEnd w:id="14"/>
    </w:p>
    <w:p w14:paraId="0779D4D7" w14:textId="77777777" w:rsidR="00A326BF" w:rsidRPr="00071E9D" w:rsidRDefault="00A326BF" w:rsidP="00071E9D">
      <w:pPr>
        <w:pStyle w:val="NoSpacing"/>
      </w:pPr>
    </w:p>
    <w:p w14:paraId="02E69D2A" w14:textId="244D75DA" w:rsidR="00071E9D" w:rsidRPr="00071E9D" w:rsidRDefault="00071E9D" w:rsidP="00071E9D">
      <w:pPr>
        <w:pStyle w:val="NoSpacing"/>
      </w:pPr>
      <w:r w:rsidRPr="00071E9D">
        <w:t xml:space="preserve">1. Extract </w:t>
      </w:r>
      <w:proofErr w:type="spellStart"/>
      <w:r w:rsidR="00A326BF">
        <w:t>WebStore</w:t>
      </w:r>
      <w:proofErr w:type="spellEnd"/>
      <w:r w:rsidRPr="00071E9D">
        <w:t xml:space="preserve"> </w:t>
      </w:r>
      <w:r w:rsidR="00A0237A">
        <w:t xml:space="preserve">directory </w:t>
      </w:r>
      <w:r w:rsidRPr="00071E9D">
        <w:t xml:space="preserve">from </w:t>
      </w:r>
      <w:r w:rsidR="00A0237A">
        <w:t xml:space="preserve">provided </w:t>
      </w:r>
      <w:r w:rsidRPr="00071E9D">
        <w:t>zip</w:t>
      </w:r>
    </w:p>
    <w:p w14:paraId="642816B8" w14:textId="4AAEF1CE" w:rsidR="00071E9D" w:rsidRPr="00071E9D" w:rsidRDefault="00071E9D" w:rsidP="00071E9D">
      <w:pPr>
        <w:pStyle w:val="NoSpacing"/>
      </w:pPr>
      <w:r w:rsidRPr="00071E9D">
        <w:t xml:space="preserve">2. Open </w:t>
      </w:r>
      <w:proofErr w:type="spellStart"/>
      <w:r w:rsidRPr="00071E9D">
        <w:t>Net</w:t>
      </w:r>
      <w:r w:rsidR="00A0237A">
        <w:t>B</w:t>
      </w:r>
      <w:r w:rsidRPr="00071E9D">
        <w:t>eans</w:t>
      </w:r>
      <w:proofErr w:type="spellEnd"/>
    </w:p>
    <w:p w14:paraId="70FC6F1A" w14:textId="77777777" w:rsidR="00071E9D" w:rsidRPr="00071E9D" w:rsidRDefault="00071E9D" w:rsidP="00071E9D">
      <w:pPr>
        <w:pStyle w:val="NoSpacing"/>
      </w:pPr>
      <w:r w:rsidRPr="00071E9D">
        <w:t xml:space="preserve">3. Go to “File”, </w:t>
      </w:r>
    </w:p>
    <w:p w14:paraId="1F3F3C9F" w14:textId="77777777" w:rsidR="00071E9D" w:rsidRPr="00071E9D" w:rsidRDefault="00071E9D" w:rsidP="00071E9D">
      <w:pPr>
        <w:pStyle w:val="NoSpacing"/>
      </w:pPr>
      <w:r w:rsidRPr="00071E9D">
        <w:t xml:space="preserve">4. Click on “Open Project” </w:t>
      </w:r>
    </w:p>
    <w:p w14:paraId="5805631F" w14:textId="10284077" w:rsidR="00071E9D" w:rsidRPr="00071E9D" w:rsidRDefault="00071E9D" w:rsidP="00071E9D">
      <w:pPr>
        <w:pStyle w:val="NoSpacing"/>
      </w:pPr>
      <w:r w:rsidRPr="00071E9D">
        <w:t xml:space="preserve">5. Navigate to </w:t>
      </w:r>
      <w:r w:rsidR="00A0237A">
        <w:t xml:space="preserve">the </w:t>
      </w:r>
      <w:proofErr w:type="spellStart"/>
      <w:r w:rsidR="00A326BF">
        <w:t>WebStore</w:t>
      </w:r>
      <w:proofErr w:type="spellEnd"/>
      <w:r w:rsidR="00A0237A">
        <w:t xml:space="preserve"> directory</w:t>
      </w:r>
    </w:p>
    <w:p w14:paraId="61B8816A" w14:textId="77777777" w:rsidR="00071E9D" w:rsidRPr="00071E9D" w:rsidRDefault="00071E9D" w:rsidP="00071E9D">
      <w:pPr>
        <w:pStyle w:val="NoSpacing"/>
      </w:pPr>
      <w:r w:rsidRPr="00071E9D">
        <w:t>6. Click “Open Project”</w:t>
      </w:r>
    </w:p>
    <w:p w14:paraId="7E49A196" w14:textId="733DCB07" w:rsidR="00071E9D" w:rsidRPr="00071E9D" w:rsidRDefault="00071E9D" w:rsidP="00071E9D">
      <w:pPr>
        <w:pStyle w:val="NoSpacing"/>
      </w:pPr>
      <w:r w:rsidRPr="00071E9D">
        <w:t>7. Open Oracle Data Modeler</w:t>
      </w:r>
    </w:p>
    <w:p w14:paraId="69C8EEC7" w14:textId="111696AD" w:rsidR="00071E9D" w:rsidRPr="00071E9D" w:rsidRDefault="00071E9D" w:rsidP="00071E9D">
      <w:pPr>
        <w:pStyle w:val="NoSpacing"/>
      </w:pPr>
      <w:r w:rsidRPr="00071E9D">
        <w:t>9. Click the “+” symbol or “New Connection</w:t>
      </w:r>
      <w:r w:rsidR="006F4236">
        <w:t>”</w:t>
      </w:r>
    </w:p>
    <w:p w14:paraId="5C7D28B9" w14:textId="2A9F254B" w:rsidR="00071E9D" w:rsidRPr="00071E9D" w:rsidRDefault="00071E9D" w:rsidP="00071E9D">
      <w:pPr>
        <w:pStyle w:val="NoSpacing"/>
      </w:pPr>
      <w:r w:rsidRPr="00071E9D">
        <w:t xml:space="preserve">10. </w:t>
      </w:r>
      <w:r w:rsidR="006F4236">
        <w:t>For</w:t>
      </w:r>
      <w:r w:rsidRPr="00071E9D">
        <w:t xml:space="preserve"> the following field</w:t>
      </w:r>
      <w:r w:rsidR="006F4236">
        <w:t>s</w:t>
      </w:r>
      <w:r w:rsidRPr="00071E9D">
        <w:t xml:space="preserve"> enter the below data</w:t>
      </w:r>
      <w:r w:rsidR="006F4236">
        <w:t>:</w:t>
      </w:r>
    </w:p>
    <w:p w14:paraId="489038A4" w14:textId="48A2F24E" w:rsidR="00071E9D" w:rsidRPr="00071E9D" w:rsidRDefault="00A326BF" w:rsidP="00071E9D">
      <w:pPr>
        <w:pStyle w:val="NoSpacing"/>
      </w:pPr>
      <w:r>
        <w:tab/>
        <w:t>Connection Name: user defined</w:t>
      </w:r>
    </w:p>
    <w:p w14:paraId="5FD9D9F2" w14:textId="63EDBDC4" w:rsidR="00071E9D" w:rsidRPr="00071E9D" w:rsidRDefault="00071E9D" w:rsidP="00071E9D">
      <w:pPr>
        <w:pStyle w:val="NoSpacing"/>
      </w:pPr>
      <w:r w:rsidRPr="00071E9D">
        <w:tab/>
      </w:r>
      <w:proofErr w:type="spellStart"/>
      <w:r w:rsidRPr="00071E9D">
        <w:t>Username</w:t>
      </w:r>
      <w:proofErr w:type="gramStart"/>
      <w:r w:rsidRPr="00071E9D">
        <w:t>:</w:t>
      </w:r>
      <w:r w:rsidR="00A326BF">
        <w:t>username</w:t>
      </w:r>
      <w:proofErr w:type="spellEnd"/>
      <w:proofErr w:type="gramEnd"/>
    </w:p>
    <w:p w14:paraId="438B081C" w14:textId="32960050" w:rsidR="00071E9D" w:rsidRPr="00071E9D" w:rsidRDefault="00071E9D" w:rsidP="00071E9D">
      <w:pPr>
        <w:pStyle w:val="NoSpacing"/>
      </w:pPr>
      <w:r w:rsidRPr="00071E9D">
        <w:tab/>
        <w:t xml:space="preserve">Password: </w:t>
      </w:r>
      <w:r w:rsidR="00A326BF">
        <w:t>password</w:t>
      </w:r>
    </w:p>
    <w:p w14:paraId="47C2E2ED" w14:textId="36667BCC" w:rsidR="00071E9D" w:rsidRPr="00071E9D" w:rsidRDefault="00071E9D" w:rsidP="00071E9D">
      <w:pPr>
        <w:pStyle w:val="NoSpacing"/>
      </w:pPr>
      <w:r w:rsidRPr="00071E9D">
        <w:t xml:space="preserve">11. </w:t>
      </w:r>
      <w:r w:rsidR="006F4236">
        <w:t>Enter</w:t>
      </w:r>
      <w:r w:rsidRPr="00071E9D">
        <w:t xml:space="preserve"> the following information below Oracle</w:t>
      </w:r>
    </w:p>
    <w:p w14:paraId="1A888640" w14:textId="532AD22B" w:rsidR="00071E9D" w:rsidRPr="00071E9D" w:rsidRDefault="00071E9D" w:rsidP="006157E5">
      <w:pPr>
        <w:pStyle w:val="NoSpacing"/>
        <w:ind w:firstLine="720"/>
      </w:pPr>
      <w:r w:rsidRPr="00071E9D">
        <w:t>Connection type:</w:t>
      </w:r>
      <w:r w:rsidR="00D3067F">
        <w:t xml:space="preserve"> </w:t>
      </w:r>
      <w:r w:rsidRPr="00071E9D">
        <w:t>basic</w:t>
      </w:r>
    </w:p>
    <w:p w14:paraId="02930B2A" w14:textId="77777777" w:rsidR="00071E9D" w:rsidRPr="00071E9D" w:rsidRDefault="00071E9D" w:rsidP="006157E5">
      <w:pPr>
        <w:pStyle w:val="NoSpacing"/>
        <w:ind w:firstLine="720"/>
      </w:pPr>
      <w:r w:rsidRPr="00071E9D">
        <w:t>Role: default</w:t>
      </w:r>
    </w:p>
    <w:p w14:paraId="5E1FE96D" w14:textId="77777777" w:rsidR="00071E9D" w:rsidRPr="00071E9D" w:rsidRDefault="00071E9D" w:rsidP="00071E9D">
      <w:pPr>
        <w:pStyle w:val="NoSpacing"/>
      </w:pPr>
      <w:r w:rsidRPr="00071E9D">
        <w:tab/>
        <w:t>Hostname: nova.umuc.edu</w:t>
      </w:r>
    </w:p>
    <w:p w14:paraId="094AEA06" w14:textId="77777777" w:rsidR="00071E9D" w:rsidRPr="00071E9D" w:rsidRDefault="00071E9D" w:rsidP="00071E9D">
      <w:pPr>
        <w:pStyle w:val="NoSpacing"/>
      </w:pPr>
      <w:r w:rsidRPr="00071E9D">
        <w:tab/>
        <w:t>Port: 1521</w:t>
      </w:r>
    </w:p>
    <w:p w14:paraId="1A00901E" w14:textId="77777777" w:rsidR="00071E9D" w:rsidRPr="00071E9D" w:rsidRDefault="00071E9D" w:rsidP="00071E9D">
      <w:pPr>
        <w:pStyle w:val="NoSpacing"/>
      </w:pPr>
      <w:r w:rsidRPr="00071E9D">
        <w:tab/>
        <w:t xml:space="preserve">SID: </w:t>
      </w:r>
      <w:proofErr w:type="spellStart"/>
      <w:r w:rsidRPr="00071E9D">
        <w:t>acad</w:t>
      </w:r>
      <w:proofErr w:type="spellEnd"/>
    </w:p>
    <w:p w14:paraId="22A5A19F" w14:textId="14A81AE0" w:rsidR="00071E9D" w:rsidRPr="00071E9D" w:rsidRDefault="00071E9D" w:rsidP="00071E9D">
      <w:pPr>
        <w:pStyle w:val="NoSpacing"/>
      </w:pPr>
      <w:r w:rsidRPr="00071E9D">
        <w:t>12. Click the “Connect” button</w:t>
      </w:r>
    </w:p>
    <w:p w14:paraId="30FBC41E" w14:textId="77777777" w:rsidR="00A326BF" w:rsidRPr="00A326BF" w:rsidRDefault="00A326BF" w:rsidP="00A326BF">
      <w:pPr>
        <w:pStyle w:val="NoSpacing"/>
      </w:pPr>
      <w:r w:rsidRPr="00A326BF">
        <w:t>13.  Go to “File”</w:t>
      </w:r>
    </w:p>
    <w:p w14:paraId="459F8279" w14:textId="77777777" w:rsidR="00A326BF" w:rsidRPr="00A326BF" w:rsidRDefault="00A326BF" w:rsidP="00A326BF">
      <w:pPr>
        <w:pStyle w:val="NoSpacing"/>
      </w:pPr>
      <w:r w:rsidRPr="00A326BF">
        <w:t>14. Click “Open”</w:t>
      </w:r>
    </w:p>
    <w:p w14:paraId="135D320D" w14:textId="77777777" w:rsidR="00A326BF" w:rsidRPr="00A326BF" w:rsidRDefault="00A326BF" w:rsidP="00A326BF">
      <w:pPr>
        <w:pStyle w:val="NoSpacing"/>
      </w:pPr>
      <w:r w:rsidRPr="00A326BF">
        <w:t>15. Navigate to the “</w:t>
      </w:r>
      <w:proofErr w:type="spellStart"/>
      <w:r w:rsidRPr="00A326BF">
        <w:t>final.sql</w:t>
      </w:r>
      <w:proofErr w:type="spellEnd"/>
      <w:r w:rsidRPr="00A326BF">
        <w:t>” in the extracted folder from the zip file</w:t>
      </w:r>
    </w:p>
    <w:p w14:paraId="7955EB3F" w14:textId="77777777" w:rsidR="00A326BF" w:rsidRPr="00A326BF" w:rsidRDefault="00A326BF" w:rsidP="00A326BF">
      <w:pPr>
        <w:pStyle w:val="NoSpacing"/>
      </w:pPr>
      <w:r w:rsidRPr="00A326BF">
        <w:t>15. Click “Run Script”</w:t>
      </w:r>
    </w:p>
    <w:p w14:paraId="702EB783" w14:textId="77777777" w:rsidR="00A326BF" w:rsidRPr="00A326BF" w:rsidRDefault="00A326BF" w:rsidP="00A326BF">
      <w:pPr>
        <w:pStyle w:val="NoSpacing"/>
      </w:pPr>
      <w:r w:rsidRPr="00A326BF">
        <w:t>16.  Go to “File”</w:t>
      </w:r>
    </w:p>
    <w:p w14:paraId="4B42FE85" w14:textId="77777777" w:rsidR="00A326BF" w:rsidRPr="00A326BF" w:rsidRDefault="00A326BF" w:rsidP="00A326BF">
      <w:pPr>
        <w:pStyle w:val="NoSpacing"/>
      </w:pPr>
      <w:r w:rsidRPr="00A326BF">
        <w:t>17. Click “Open”</w:t>
      </w:r>
    </w:p>
    <w:p w14:paraId="642B1DBD" w14:textId="77777777" w:rsidR="00A326BF" w:rsidRPr="00A326BF" w:rsidRDefault="00A326BF" w:rsidP="00A326BF">
      <w:pPr>
        <w:pStyle w:val="NoSpacing"/>
      </w:pPr>
      <w:r w:rsidRPr="00A326BF">
        <w:t>18. Navigate to the “</w:t>
      </w:r>
      <w:proofErr w:type="spellStart"/>
      <w:r w:rsidRPr="00A326BF">
        <w:t>category.sql</w:t>
      </w:r>
      <w:proofErr w:type="spellEnd"/>
      <w:r w:rsidRPr="00A326BF">
        <w:t>” in the extracted folder from the zip file</w:t>
      </w:r>
    </w:p>
    <w:p w14:paraId="6520CB4D" w14:textId="77777777" w:rsidR="00A326BF" w:rsidRPr="00A326BF" w:rsidRDefault="00A326BF" w:rsidP="00A326BF">
      <w:pPr>
        <w:pStyle w:val="NoSpacing"/>
      </w:pPr>
      <w:r w:rsidRPr="00A326BF">
        <w:t>19. Click “Run Script”</w:t>
      </w:r>
    </w:p>
    <w:p w14:paraId="36243B8A" w14:textId="101BCE15" w:rsidR="00A326BF" w:rsidRPr="00A326BF" w:rsidRDefault="00A326BF" w:rsidP="00A326BF">
      <w:pPr>
        <w:pStyle w:val="NoSpacing"/>
      </w:pPr>
      <w:r w:rsidRPr="00A326BF">
        <w:t>20.</w:t>
      </w:r>
      <w:r w:rsidR="00D3067F">
        <w:t xml:space="preserve"> </w:t>
      </w:r>
      <w:r w:rsidRPr="00A326BF">
        <w:t>Go to “File”</w:t>
      </w:r>
    </w:p>
    <w:p w14:paraId="270CEC8F" w14:textId="77777777" w:rsidR="00A326BF" w:rsidRPr="00A326BF" w:rsidRDefault="00A326BF" w:rsidP="00A326BF">
      <w:pPr>
        <w:pStyle w:val="NoSpacing"/>
      </w:pPr>
      <w:r w:rsidRPr="00A326BF">
        <w:t>21. Click “Open”</w:t>
      </w:r>
    </w:p>
    <w:p w14:paraId="35DBF21B" w14:textId="77777777" w:rsidR="00A326BF" w:rsidRPr="00A326BF" w:rsidRDefault="00A326BF" w:rsidP="00A326BF">
      <w:pPr>
        <w:pStyle w:val="NoSpacing"/>
      </w:pPr>
      <w:r w:rsidRPr="00A326BF">
        <w:t>22. Navigate to the “</w:t>
      </w:r>
      <w:proofErr w:type="spellStart"/>
      <w:r w:rsidRPr="00A326BF">
        <w:t>products.sql</w:t>
      </w:r>
      <w:proofErr w:type="spellEnd"/>
      <w:r w:rsidRPr="00A326BF">
        <w:t>” in the extracted folder from the zip file</w:t>
      </w:r>
    </w:p>
    <w:p w14:paraId="51E3CC93" w14:textId="77777777" w:rsidR="00A326BF" w:rsidRPr="00A326BF" w:rsidRDefault="00A326BF" w:rsidP="00A326BF">
      <w:pPr>
        <w:pStyle w:val="NoSpacing"/>
      </w:pPr>
      <w:r w:rsidRPr="00A326BF">
        <w:t>23. Click “Run Script”</w:t>
      </w:r>
    </w:p>
    <w:p w14:paraId="2B2C0A48" w14:textId="15BDB2C7" w:rsidR="00A326BF" w:rsidRPr="00A326BF" w:rsidRDefault="00A326BF" w:rsidP="00A326BF">
      <w:pPr>
        <w:pStyle w:val="NoSpacing"/>
      </w:pPr>
      <w:r w:rsidRPr="00A326BF">
        <w:t xml:space="preserve">24. Go to </w:t>
      </w:r>
      <w:proofErr w:type="spellStart"/>
      <w:r w:rsidRPr="00A326BF">
        <w:t>Net</w:t>
      </w:r>
      <w:r w:rsidR="00FC7D99">
        <w:t>B</w:t>
      </w:r>
      <w:r w:rsidRPr="00A326BF">
        <w:t>eans</w:t>
      </w:r>
      <w:proofErr w:type="spellEnd"/>
      <w:r w:rsidRPr="00A326BF">
        <w:t xml:space="preserve"> and navigate to the index file.</w:t>
      </w:r>
    </w:p>
    <w:p w14:paraId="53932EB1" w14:textId="29804A25" w:rsidR="00A326BF" w:rsidRPr="00A326BF" w:rsidRDefault="00A326BF" w:rsidP="00A326BF">
      <w:pPr>
        <w:pStyle w:val="NoSpacing"/>
      </w:pPr>
      <w:r w:rsidRPr="00A326BF">
        <w:t xml:space="preserve">25. Right click </w:t>
      </w:r>
      <w:proofErr w:type="spellStart"/>
      <w:r w:rsidRPr="00A326BF">
        <w:t>index.jsp</w:t>
      </w:r>
      <w:proofErr w:type="spellEnd"/>
      <w:r w:rsidRPr="00A326BF">
        <w:t xml:space="preserve"> and</w:t>
      </w:r>
      <w:r w:rsidR="00FC7D99">
        <w:t xml:space="preserve"> click</w:t>
      </w:r>
      <w:r w:rsidRPr="00A326BF">
        <w:t xml:space="preserve"> run</w:t>
      </w:r>
      <w:r w:rsidR="00FC7D99">
        <w:t>,</w:t>
      </w:r>
      <w:r w:rsidRPr="00A326BF">
        <w:t xml:space="preserve"> or type </w:t>
      </w:r>
      <w:hyperlink r:id="rId14" w:history="1">
        <w:r w:rsidRPr="0035015B">
          <w:rPr>
            <w:rStyle w:val="Hyperlink"/>
          </w:rPr>
          <w:t>http://localhost:8080/WebStore/index.jsp</w:t>
        </w:r>
      </w:hyperlink>
      <w:r>
        <w:t xml:space="preserve"> </w:t>
      </w:r>
      <w:r w:rsidRPr="00A326BF">
        <w:t>in the browser address bar</w:t>
      </w:r>
    </w:p>
    <w:p w14:paraId="50732187" w14:textId="39A93CB7" w:rsidR="00A326BF" w:rsidRPr="00A326BF" w:rsidRDefault="00A326BF" w:rsidP="00A326BF">
      <w:pPr>
        <w:pStyle w:val="NoSpacing"/>
      </w:pPr>
      <w:r w:rsidRPr="00A326BF">
        <w:t>26. Page should open</w:t>
      </w:r>
    </w:p>
    <w:p w14:paraId="2A346286" w14:textId="63861289" w:rsidR="00A326BF" w:rsidRPr="00A326BF" w:rsidRDefault="00A326BF" w:rsidP="00A326BF">
      <w:pPr>
        <w:pStyle w:val="NoSpacing"/>
      </w:pPr>
      <w:r w:rsidRPr="00A326BF">
        <w:t>2</w:t>
      </w:r>
      <w:r w:rsidR="00FC7D99">
        <w:t>7</w:t>
      </w:r>
      <w:r w:rsidRPr="00A326BF">
        <w:t xml:space="preserve">. Go to admin folder, </w:t>
      </w:r>
      <w:r w:rsidR="00FC7D99">
        <w:t>r</w:t>
      </w:r>
      <w:r w:rsidRPr="00A326BF">
        <w:t xml:space="preserve">ight click </w:t>
      </w:r>
      <w:proofErr w:type="spellStart"/>
      <w:r w:rsidRPr="00A326BF">
        <w:t>index.jsp</w:t>
      </w:r>
      <w:proofErr w:type="spellEnd"/>
      <w:r w:rsidRPr="00A326BF">
        <w:t xml:space="preserve"> and </w:t>
      </w:r>
      <w:r w:rsidR="00FC7D99">
        <w:t xml:space="preserve">click </w:t>
      </w:r>
      <w:r w:rsidRPr="00A326BF">
        <w:t>run</w:t>
      </w:r>
      <w:r w:rsidR="00FC7D99">
        <w:t>,</w:t>
      </w:r>
      <w:r w:rsidRPr="00A326BF">
        <w:t xml:space="preserve"> or type </w:t>
      </w:r>
      <w:hyperlink r:id="rId15" w:history="1">
        <w:r w:rsidRPr="0035015B">
          <w:rPr>
            <w:rStyle w:val="Hyperlink"/>
          </w:rPr>
          <w:t>http://localhost:8080/WebStore/index.jsp</w:t>
        </w:r>
      </w:hyperlink>
      <w:r>
        <w:t xml:space="preserve"> </w:t>
      </w:r>
      <w:r w:rsidRPr="00A326BF">
        <w:t>in the browser address bar</w:t>
      </w:r>
    </w:p>
    <w:p w14:paraId="36B46933" w14:textId="2982101A" w:rsidR="00A326BF" w:rsidRPr="00A326BF" w:rsidRDefault="00A326BF" w:rsidP="00A326BF">
      <w:pPr>
        <w:pStyle w:val="NoSpacing"/>
      </w:pPr>
      <w:r w:rsidRPr="00A326BF">
        <w:t>29. Click on “add new products” link</w:t>
      </w:r>
    </w:p>
    <w:p w14:paraId="42349E0C" w14:textId="7DB0725C" w:rsidR="00A326BF" w:rsidRPr="00A326BF" w:rsidRDefault="00A326BF" w:rsidP="00A326BF">
      <w:pPr>
        <w:pStyle w:val="NoSpacing"/>
      </w:pPr>
      <w:r w:rsidRPr="00A326BF">
        <w:t xml:space="preserve">30. </w:t>
      </w:r>
      <w:r w:rsidR="00286E52">
        <w:t>Add a new product. If successful, the WEBSTORE has been set up correctly.</w:t>
      </w:r>
    </w:p>
    <w:p w14:paraId="77A00800" w14:textId="77777777" w:rsidR="00A326BF" w:rsidRPr="00A326BF" w:rsidRDefault="00A326BF" w:rsidP="00A326BF">
      <w:pPr>
        <w:pStyle w:val="NoSpacing"/>
      </w:pPr>
      <w:r w:rsidRPr="00A326BF">
        <w:t xml:space="preserve">31. Go to Oracle </w:t>
      </w:r>
      <w:proofErr w:type="spellStart"/>
      <w:r w:rsidRPr="00A326BF">
        <w:t>DataModeler</w:t>
      </w:r>
      <w:proofErr w:type="spellEnd"/>
    </w:p>
    <w:p w14:paraId="515FD971" w14:textId="77777777" w:rsidR="00A326BF" w:rsidRPr="00A326BF" w:rsidRDefault="00A326BF" w:rsidP="00A326BF">
      <w:pPr>
        <w:pStyle w:val="NoSpacing"/>
      </w:pPr>
      <w:r w:rsidRPr="00A326BF">
        <w:t>32. Connect to database</w:t>
      </w:r>
    </w:p>
    <w:p w14:paraId="65259E30" w14:textId="77777777" w:rsidR="00A326BF" w:rsidRPr="00A326BF" w:rsidRDefault="00A326BF" w:rsidP="00A326BF">
      <w:pPr>
        <w:pStyle w:val="NoSpacing"/>
      </w:pPr>
      <w:r w:rsidRPr="00A326BF">
        <w:t>33.  Go to “File”</w:t>
      </w:r>
    </w:p>
    <w:p w14:paraId="6F3284FB" w14:textId="77777777" w:rsidR="00A326BF" w:rsidRPr="00A326BF" w:rsidRDefault="00A326BF" w:rsidP="00A326BF">
      <w:pPr>
        <w:pStyle w:val="NoSpacing"/>
      </w:pPr>
      <w:r w:rsidRPr="00A326BF">
        <w:t>34. Click “Open”</w:t>
      </w:r>
    </w:p>
    <w:p w14:paraId="00248075" w14:textId="77777777" w:rsidR="00A326BF" w:rsidRPr="00A326BF" w:rsidRDefault="00A326BF" w:rsidP="00A326BF">
      <w:pPr>
        <w:pStyle w:val="NoSpacing"/>
      </w:pPr>
      <w:r w:rsidRPr="00A326BF">
        <w:t>35. Navigate to the “</w:t>
      </w:r>
      <w:proofErr w:type="spellStart"/>
      <w:r w:rsidRPr="00A326BF">
        <w:t>after.sql</w:t>
      </w:r>
      <w:proofErr w:type="spellEnd"/>
      <w:r w:rsidRPr="00A326BF">
        <w:t>” in the extracted folder from the zip file</w:t>
      </w:r>
    </w:p>
    <w:p w14:paraId="22A26F20" w14:textId="1360B1F1" w:rsidR="00071E9D" w:rsidRDefault="00A326BF" w:rsidP="00A326BF">
      <w:pPr>
        <w:pStyle w:val="NoSpacing"/>
      </w:pPr>
      <w:r w:rsidRPr="00A326BF">
        <w:t>36. Click “Run Script”</w:t>
      </w:r>
    </w:p>
    <w:p w14:paraId="268FAA88" w14:textId="7520271C" w:rsidR="00A326BF" w:rsidRPr="0080066F" w:rsidRDefault="00A326BF" w:rsidP="00A326BF">
      <w:pPr>
        <w:pStyle w:val="Heading3"/>
        <w:rPr>
          <w:color w:val="000000" w:themeColor="text1"/>
        </w:rPr>
      </w:pPr>
      <w:bookmarkStart w:id="15" w:name="_Toc284286285"/>
      <w:r w:rsidRPr="0080066F">
        <w:rPr>
          <w:color w:val="000000" w:themeColor="text1"/>
        </w:rPr>
        <w:lastRenderedPageBreak/>
        <w:t>3</w:t>
      </w:r>
      <w:r>
        <w:rPr>
          <w:color w:val="000000" w:themeColor="text1"/>
        </w:rPr>
        <w:t>.</w:t>
      </w:r>
      <w:r w:rsidR="00A0237A">
        <w:rPr>
          <w:color w:val="000000" w:themeColor="text1"/>
        </w:rPr>
        <w:t>5</w:t>
      </w:r>
      <w:r w:rsidRPr="0080066F">
        <w:rPr>
          <w:color w:val="000000" w:themeColor="text1"/>
        </w:rPr>
        <w:t xml:space="preserve"> </w:t>
      </w:r>
      <w:r>
        <w:rPr>
          <w:color w:val="000000" w:themeColor="text1"/>
        </w:rPr>
        <w:t>Setup Procedures on Production Server</w:t>
      </w:r>
      <w:bookmarkEnd w:id="15"/>
    </w:p>
    <w:p w14:paraId="708DE770" w14:textId="77777777" w:rsidR="00A326BF" w:rsidRPr="00071E9D" w:rsidRDefault="00A326BF" w:rsidP="00A326BF">
      <w:pPr>
        <w:pStyle w:val="NoSpacing"/>
      </w:pPr>
    </w:p>
    <w:p w14:paraId="0EF4B132" w14:textId="77777777" w:rsidR="00A326BF" w:rsidRPr="00071E9D" w:rsidRDefault="00A326BF" w:rsidP="00A326BF">
      <w:pPr>
        <w:pStyle w:val="NoSpacing"/>
      </w:pPr>
      <w:r w:rsidRPr="00071E9D">
        <w:t xml:space="preserve">1. Extract file </w:t>
      </w:r>
      <w:proofErr w:type="spellStart"/>
      <w:r>
        <w:t>WebStore</w:t>
      </w:r>
      <w:proofErr w:type="spellEnd"/>
      <w:r w:rsidRPr="00071E9D">
        <w:t xml:space="preserve"> from zip. </w:t>
      </w:r>
    </w:p>
    <w:p w14:paraId="5C3E883B" w14:textId="7126CDC0" w:rsidR="00A326BF" w:rsidRDefault="00A326BF" w:rsidP="00A326BF">
      <w:pPr>
        <w:pStyle w:val="NoSpacing"/>
      </w:pPr>
      <w:r w:rsidRPr="00071E9D">
        <w:t xml:space="preserve">2. </w:t>
      </w:r>
      <w:hyperlink r:id="rId16" w:history="1">
        <w:r w:rsidRPr="0035015B">
          <w:rPr>
            <w:rStyle w:val="Hyperlink"/>
          </w:rPr>
          <w:t>http://localhost:4848/common/index.jsf</w:t>
        </w:r>
      </w:hyperlink>
    </w:p>
    <w:p w14:paraId="3F9E7289" w14:textId="04D5EBD5" w:rsidR="00A326BF" w:rsidRDefault="00A326BF" w:rsidP="00A326BF">
      <w:pPr>
        <w:pStyle w:val="NoSpacing"/>
      </w:pPr>
      <w:r>
        <w:t>3. Go to Applications</w:t>
      </w:r>
    </w:p>
    <w:p w14:paraId="1DC4F863" w14:textId="2879B5AC" w:rsidR="00A326BF" w:rsidRDefault="00A326BF" w:rsidP="00A326BF">
      <w:pPr>
        <w:pStyle w:val="NoSpacing"/>
      </w:pPr>
      <w:r>
        <w:t>4. Click Deploy</w:t>
      </w:r>
    </w:p>
    <w:p w14:paraId="276FAA5C" w14:textId="081E6210" w:rsidR="00A326BF" w:rsidRDefault="00A326BF" w:rsidP="00A326BF">
      <w:pPr>
        <w:pStyle w:val="NoSpacing"/>
      </w:pPr>
      <w:r>
        <w:t>5. Click “</w:t>
      </w:r>
      <w:r w:rsidRPr="00A326BF">
        <w:rPr>
          <w:b/>
          <w:bCs/>
        </w:rPr>
        <w:t xml:space="preserve">Local Packaged File or Directory That Is Accessible from </w:t>
      </w:r>
      <w:proofErr w:type="spellStart"/>
      <w:r w:rsidRPr="00A326BF">
        <w:rPr>
          <w:b/>
          <w:bCs/>
        </w:rPr>
        <w:t>GlassFish</w:t>
      </w:r>
      <w:proofErr w:type="spellEnd"/>
      <w:r w:rsidRPr="00A326BF">
        <w:rPr>
          <w:b/>
          <w:bCs/>
        </w:rPr>
        <w:t xml:space="preserve"> Server</w:t>
      </w:r>
      <w:r>
        <w:rPr>
          <w:b/>
          <w:bCs/>
        </w:rPr>
        <w:t>”</w:t>
      </w:r>
    </w:p>
    <w:p w14:paraId="603B5ACE" w14:textId="1B70392F" w:rsidR="00A326BF" w:rsidRDefault="00A326BF" w:rsidP="00A326BF">
      <w:pPr>
        <w:pStyle w:val="NoSpacing"/>
      </w:pPr>
      <w:r>
        <w:t xml:space="preserve">6. Browse to </w:t>
      </w:r>
      <w:proofErr w:type="spellStart"/>
      <w:r>
        <w:t>WebStore</w:t>
      </w:r>
      <w:proofErr w:type="spellEnd"/>
      <w:r>
        <w:t xml:space="preserve"> folder</w:t>
      </w:r>
    </w:p>
    <w:p w14:paraId="13AD27AC" w14:textId="4E06BF20" w:rsidR="00A326BF" w:rsidRDefault="00A326BF" w:rsidP="00A326BF">
      <w:pPr>
        <w:pStyle w:val="NoSpacing"/>
      </w:pPr>
      <w:r>
        <w:t xml:space="preserve">7. Find file </w:t>
      </w:r>
      <w:proofErr w:type="spellStart"/>
      <w:r>
        <w:t>dist</w:t>
      </w:r>
      <w:proofErr w:type="spellEnd"/>
    </w:p>
    <w:p w14:paraId="0F3F4A49" w14:textId="4CE77F54" w:rsidR="00A326BF" w:rsidRDefault="00A326BF" w:rsidP="00A326BF">
      <w:pPr>
        <w:pStyle w:val="NoSpacing"/>
      </w:pPr>
      <w:r>
        <w:t xml:space="preserve">8. Select </w:t>
      </w:r>
      <w:proofErr w:type="spellStart"/>
      <w:r>
        <w:t>WebStore.war</w:t>
      </w:r>
      <w:proofErr w:type="spellEnd"/>
    </w:p>
    <w:p w14:paraId="680C8544" w14:textId="4361740B" w:rsidR="00A326BF" w:rsidRPr="00071E9D" w:rsidRDefault="00A326BF" w:rsidP="00A326BF">
      <w:pPr>
        <w:pStyle w:val="NoSpacing"/>
      </w:pPr>
      <w:r>
        <w:t>9. Click okay</w:t>
      </w:r>
    </w:p>
    <w:p w14:paraId="3158CAD3" w14:textId="5D584FED" w:rsidR="00A326BF" w:rsidRPr="00A326BF" w:rsidRDefault="008064A3" w:rsidP="00A326BF">
      <w:pPr>
        <w:pStyle w:val="NoSpacing"/>
      </w:pPr>
      <w:r>
        <w:t>10</w:t>
      </w:r>
      <w:r w:rsidR="00A326BF" w:rsidRPr="00A326BF">
        <w:t xml:space="preserve">. </w:t>
      </w:r>
      <w:r>
        <w:t>T</w:t>
      </w:r>
      <w:r w:rsidR="00A326BF" w:rsidRPr="00A326BF">
        <w:t xml:space="preserve">ype </w:t>
      </w:r>
      <w:hyperlink r:id="rId17" w:history="1">
        <w:r w:rsidR="00A326BF" w:rsidRPr="0035015B">
          <w:rPr>
            <w:rStyle w:val="Hyperlink"/>
          </w:rPr>
          <w:t>http://localhost:8080/WebStore/index.jsp</w:t>
        </w:r>
      </w:hyperlink>
      <w:r w:rsidR="00A326BF">
        <w:t xml:space="preserve"> </w:t>
      </w:r>
      <w:r w:rsidR="00A326BF" w:rsidRPr="00A326BF">
        <w:t>in the browser address bar.</w:t>
      </w:r>
    </w:p>
    <w:p w14:paraId="3669C4D7" w14:textId="54725BE5" w:rsidR="00A326BF" w:rsidRPr="00A326BF" w:rsidRDefault="008064A3" w:rsidP="00A326BF">
      <w:pPr>
        <w:pStyle w:val="NoSpacing"/>
      </w:pPr>
      <w:r>
        <w:t>11</w:t>
      </w:r>
      <w:r w:rsidR="00A326BF" w:rsidRPr="00A326BF">
        <w:t>. Page should open.</w:t>
      </w:r>
    </w:p>
    <w:p w14:paraId="12B12AD3" w14:textId="77777777" w:rsidR="00A326BF" w:rsidRPr="00A326BF" w:rsidRDefault="00A326BF" w:rsidP="00A326BF">
      <w:pPr>
        <w:pStyle w:val="NoSpacing"/>
      </w:pPr>
      <w:r w:rsidRPr="00A326BF">
        <w:t xml:space="preserve">Next try the Admin page, this is somewhat obscured for a reason. </w:t>
      </w:r>
    </w:p>
    <w:p w14:paraId="31C49567" w14:textId="46AB21D5" w:rsidR="00A326BF" w:rsidRPr="00A326BF" w:rsidRDefault="008064A3" w:rsidP="00A326BF">
      <w:pPr>
        <w:pStyle w:val="NoSpacing"/>
      </w:pPr>
      <w:r>
        <w:t xml:space="preserve">12. Go to admin folder and </w:t>
      </w:r>
      <w:r w:rsidR="00A326BF" w:rsidRPr="00A326BF">
        <w:t xml:space="preserve">type </w:t>
      </w:r>
      <w:hyperlink r:id="rId18" w:history="1">
        <w:r w:rsidR="0042494F" w:rsidRPr="00E17DC6">
          <w:rPr>
            <w:rStyle w:val="Hyperlink"/>
          </w:rPr>
          <w:t>http://localhost:8080/WebStore/admin/index.jsp</w:t>
        </w:r>
      </w:hyperlink>
      <w:r w:rsidR="0042494F">
        <w:t xml:space="preserve"> </w:t>
      </w:r>
      <w:r w:rsidR="00A326BF" w:rsidRPr="00A326BF">
        <w:t>in the browser address bar.</w:t>
      </w:r>
    </w:p>
    <w:p w14:paraId="5DA46576" w14:textId="2E3DCBCF" w:rsidR="00A326BF" w:rsidRPr="00A326BF" w:rsidRDefault="008064A3" w:rsidP="00A326BF">
      <w:pPr>
        <w:pStyle w:val="NoSpacing"/>
      </w:pPr>
      <w:r>
        <w:t>13</w:t>
      </w:r>
      <w:r w:rsidR="00A326BF" w:rsidRPr="00A326BF">
        <w:t>. Click on “add new products” link</w:t>
      </w:r>
    </w:p>
    <w:p w14:paraId="06D53FEE" w14:textId="13C09F77" w:rsidR="00A326BF" w:rsidRPr="00A326BF" w:rsidRDefault="008064A3" w:rsidP="00A326BF">
      <w:pPr>
        <w:pStyle w:val="NoSpacing"/>
      </w:pPr>
      <w:r>
        <w:t>14</w:t>
      </w:r>
      <w:r w:rsidR="00A326BF" w:rsidRPr="00A326BF">
        <w:t xml:space="preserve">. </w:t>
      </w:r>
      <w:r w:rsidR="00286E52">
        <w:t>Add a new product. If successful, the WEBSTORE has been set up correctly.</w:t>
      </w:r>
    </w:p>
    <w:p w14:paraId="3E023BB1" w14:textId="4F1D1324" w:rsidR="00A326BF" w:rsidRPr="00A326BF" w:rsidRDefault="008064A3" w:rsidP="00A326BF">
      <w:pPr>
        <w:pStyle w:val="NoSpacing"/>
      </w:pPr>
      <w:r>
        <w:t>15</w:t>
      </w:r>
      <w:r w:rsidR="00A326BF" w:rsidRPr="00A326BF">
        <w:t xml:space="preserve">. Go to Oracle </w:t>
      </w:r>
      <w:proofErr w:type="spellStart"/>
      <w:r w:rsidR="00A326BF" w:rsidRPr="00A326BF">
        <w:t>DataModeler</w:t>
      </w:r>
      <w:proofErr w:type="spellEnd"/>
    </w:p>
    <w:p w14:paraId="6627D8D6" w14:textId="576DE0A6" w:rsidR="0039428C" w:rsidRPr="0080066F" w:rsidRDefault="008064A3" w:rsidP="006157E5">
      <w:pPr>
        <w:pStyle w:val="NoSpacing"/>
      </w:pPr>
      <w:r>
        <w:t>16</w:t>
      </w:r>
      <w:r w:rsidR="00A326BF" w:rsidRPr="00A326BF">
        <w:t>. Connect to database</w:t>
      </w:r>
    </w:p>
    <w:sectPr w:rsidR="0039428C" w:rsidRPr="0080066F" w:rsidSect="00853F8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32A92" w14:textId="77777777" w:rsidR="00FC7D99" w:rsidRDefault="00FC7D99" w:rsidP="00212ADC">
      <w:pPr>
        <w:spacing w:after="0" w:line="240" w:lineRule="auto"/>
      </w:pPr>
      <w:r>
        <w:separator/>
      </w:r>
    </w:p>
  </w:endnote>
  <w:endnote w:type="continuationSeparator" w:id="0">
    <w:p w14:paraId="46851680" w14:textId="77777777" w:rsidR="00FC7D99" w:rsidRDefault="00FC7D99" w:rsidP="0021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C4F5" w14:textId="77777777" w:rsidR="00FC7D99" w:rsidRDefault="00FC7D99" w:rsidP="00853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08CDE9" w14:textId="77777777" w:rsidR="00FC7D99" w:rsidRDefault="00FC7D99" w:rsidP="00853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03FF5" w14:textId="77777777" w:rsidR="00FC7D99" w:rsidRDefault="00FC7D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1059F" w14:textId="77777777" w:rsidR="00FC7D99" w:rsidRDefault="00FC7D99" w:rsidP="007C2D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51A5DD" w14:textId="77777777" w:rsidR="00FC7D99" w:rsidRDefault="00FC7D9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35D0" w14:textId="77777777" w:rsidR="00FC7D99" w:rsidRDefault="00FC7D99" w:rsidP="008D51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779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995F3B" w14:textId="5660BEDA" w:rsidR="00FC7D99" w:rsidRDefault="00FC7D99">
    <w:pPr>
      <w:pStyle w:val="Footer"/>
      <w:jc w:val="right"/>
    </w:pPr>
  </w:p>
  <w:p w14:paraId="78E73AA3" w14:textId="77777777" w:rsidR="00FC7D99" w:rsidRDefault="00FC7D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D63EC" w14:textId="77777777" w:rsidR="00FC7D99" w:rsidRDefault="00FC7D99" w:rsidP="00212ADC">
      <w:pPr>
        <w:spacing w:after="0" w:line="240" w:lineRule="auto"/>
      </w:pPr>
      <w:r>
        <w:separator/>
      </w:r>
    </w:p>
  </w:footnote>
  <w:footnote w:type="continuationSeparator" w:id="0">
    <w:p w14:paraId="08A4591C" w14:textId="77777777" w:rsidR="00FC7D99" w:rsidRDefault="00FC7D99" w:rsidP="0021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F6B17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82050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64606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65A6388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6B330BD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F46C58"/>
    <w:multiLevelType w:val="hybridMultilevel"/>
    <w:tmpl w:val="FA7AAD3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76A2C89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475"/>
    <w:multiLevelType w:val="hybridMultilevel"/>
    <w:tmpl w:val="7248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62E04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FEC0C20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0D56EA5"/>
    <w:multiLevelType w:val="hybridMultilevel"/>
    <w:tmpl w:val="E0B6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3E52BA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E25747"/>
    <w:multiLevelType w:val="hybridMultilevel"/>
    <w:tmpl w:val="2BBA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E43340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4F5210C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215822"/>
    <w:multiLevelType w:val="hybridMultilevel"/>
    <w:tmpl w:val="CB10B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DF4C6D"/>
    <w:multiLevelType w:val="hybridMultilevel"/>
    <w:tmpl w:val="781C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ED394A"/>
    <w:multiLevelType w:val="hybridMultilevel"/>
    <w:tmpl w:val="84FC28F4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0F2DFE"/>
    <w:multiLevelType w:val="hybridMultilevel"/>
    <w:tmpl w:val="23C4A14E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B345B1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1C9532A1"/>
    <w:multiLevelType w:val="multilevel"/>
    <w:tmpl w:val="FF004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6"/>
      </w:rPr>
    </w:lvl>
  </w:abstractNum>
  <w:abstractNum w:abstractNumId="22">
    <w:nsid w:val="1F070926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1F9718AD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BA3319"/>
    <w:multiLevelType w:val="hybridMultilevel"/>
    <w:tmpl w:val="17C67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A01C00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6F6B5C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26067812"/>
    <w:multiLevelType w:val="hybridMultilevel"/>
    <w:tmpl w:val="F646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935FAF"/>
    <w:multiLevelType w:val="hybridMultilevel"/>
    <w:tmpl w:val="84FC28F4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0264D2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2AE70D97"/>
    <w:multiLevelType w:val="hybridMultilevel"/>
    <w:tmpl w:val="00261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BC0917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07506A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304A488F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16D71C5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8579DD"/>
    <w:multiLevelType w:val="hybridMultilevel"/>
    <w:tmpl w:val="B35A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AA782C"/>
    <w:multiLevelType w:val="hybridMultilevel"/>
    <w:tmpl w:val="12B86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FB3797"/>
    <w:multiLevelType w:val="hybridMultilevel"/>
    <w:tmpl w:val="D24A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031C1B"/>
    <w:multiLevelType w:val="hybridMultilevel"/>
    <w:tmpl w:val="BCDA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535A80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36657EB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389B5D36"/>
    <w:multiLevelType w:val="hybridMultilevel"/>
    <w:tmpl w:val="E0B6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F5502E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3A2026CE"/>
    <w:multiLevelType w:val="hybridMultilevel"/>
    <w:tmpl w:val="C7FA5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0E59EF"/>
    <w:multiLevelType w:val="hybridMultilevel"/>
    <w:tmpl w:val="84FC28F4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0A62D7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A7501B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41A056DC"/>
    <w:multiLevelType w:val="hybridMultilevel"/>
    <w:tmpl w:val="53C2C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29A5787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38A43F9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44966857"/>
    <w:multiLevelType w:val="hybridMultilevel"/>
    <w:tmpl w:val="1B2A7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544736A"/>
    <w:multiLevelType w:val="hybridMultilevel"/>
    <w:tmpl w:val="05CC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1313DB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9307E4C"/>
    <w:multiLevelType w:val="hybridMultilevel"/>
    <w:tmpl w:val="ED902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EF6043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E531DB8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4E624C90"/>
    <w:multiLevelType w:val="hybridMultilevel"/>
    <w:tmpl w:val="ECA65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F955E2"/>
    <w:multiLevelType w:val="hybridMultilevel"/>
    <w:tmpl w:val="FA7AAD3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52735C6C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52A7139A"/>
    <w:multiLevelType w:val="hybridMultilevel"/>
    <w:tmpl w:val="53C2C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3191CCA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56A551B3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6F2F2B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AD757C"/>
    <w:multiLevelType w:val="multilevel"/>
    <w:tmpl w:val="17B4A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4">
    <w:nsid w:val="5BF62D74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5C4E732B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5C7247BE"/>
    <w:multiLevelType w:val="hybridMultilevel"/>
    <w:tmpl w:val="25522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C9337AB"/>
    <w:multiLevelType w:val="hybridMultilevel"/>
    <w:tmpl w:val="D71AA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63642C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E2218FE"/>
    <w:multiLevelType w:val="hybridMultilevel"/>
    <w:tmpl w:val="E0EE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ED86174"/>
    <w:multiLevelType w:val="hybridMultilevel"/>
    <w:tmpl w:val="96B6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7651B"/>
    <w:multiLevelType w:val="multilevel"/>
    <w:tmpl w:val="C986C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72">
    <w:nsid w:val="60C65664"/>
    <w:multiLevelType w:val="hybridMultilevel"/>
    <w:tmpl w:val="7248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0D91D9F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>
    <w:nsid w:val="61DB6101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39E60EF"/>
    <w:multiLevelType w:val="hybridMultilevel"/>
    <w:tmpl w:val="84FC28F4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3B25F87"/>
    <w:multiLevelType w:val="hybridMultilevel"/>
    <w:tmpl w:val="2114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5DE39D5"/>
    <w:multiLevelType w:val="hybridMultilevel"/>
    <w:tmpl w:val="D4847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C1D5B69"/>
    <w:multiLevelType w:val="hybridMultilevel"/>
    <w:tmpl w:val="2114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70462D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E226866"/>
    <w:multiLevelType w:val="hybridMultilevel"/>
    <w:tmpl w:val="3984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EB722FE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>
    <w:nsid w:val="70497329"/>
    <w:multiLevelType w:val="hybridMultilevel"/>
    <w:tmpl w:val="F646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0EB24F9"/>
    <w:multiLevelType w:val="hybridMultilevel"/>
    <w:tmpl w:val="25C8F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104040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>
    <w:nsid w:val="71C31B20"/>
    <w:multiLevelType w:val="hybridMultilevel"/>
    <w:tmpl w:val="84FC28F4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3125C99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9E1799"/>
    <w:multiLevelType w:val="hybridMultilevel"/>
    <w:tmpl w:val="ECA65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4BA4960"/>
    <w:multiLevelType w:val="hybridMultilevel"/>
    <w:tmpl w:val="7864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94064B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>
    <w:nsid w:val="7759590F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80F35D3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82C79E7"/>
    <w:multiLevelType w:val="hybridMultilevel"/>
    <w:tmpl w:val="D752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594868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9D95E70"/>
    <w:multiLevelType w:val="hybridMultilevel"/>
    <w:tmpl w:val="AB0C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AC10DB3"/>
    <w:multiLevelType w:val="hybridMultilevel"/>
    <w:tmpl w:val="84FC28F4"/>
    <w:lvl w:ilvl="0" w:tplc="61EC3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B3202B9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7">
    <w:nsid w:val="7BAF2B40"/>
    <w:multiLevelType w:val="hybridMultilevel"/>
    <w:tmpl w:val="6712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384DF7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9">
    <w:nsid w:val="7E457767"/>
    <w:multiLevelType w:val="hybridMultilevel"/>
    <w:tmpl w:val="7248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7"/>
  </w:num>
  <w:num w:numId="2">
    <w:abstractNumId w:val="35"/>
  </w:num>
  <w:num w:numId="3">
    <w:abstractNumId w:val="19"/>
  </w:num>
  <w:num w:numId="4">
    <w:abstractNumId w:val="85"/>
  </w:num>
  <w:num w:numId="5">
    <w:abstractNumId w:val="95"/>
  </w:num>
  <w:num w:numId="6">
    <w:abstractNumId w:val="44"/>
  </w:num>
  <w:num w:numId="7">
    <w:abstractNumId w:val="75"/>
  </w:num>
  <w:num w:numId="8">
    <w:abstractNumId w:val="18"/>
  </w:num>
  <w:num w:numId="9">
    <w:abstractNumId w:val="28"/>
  </w:num>
  <w:num w:numId="10">
    <w:abstractNumId w:val="70"/>
  </w:num>
  <w:num w:numId="11">
    <w:abstractNumId w:val="27"/>
  </w:num>
  <w:num w:numId="12">
    <w:abstractNumId w:val="82"/>
  </w:num>
  <w:num w:numId="13">
    <w:abstractNumId w:val="11"/>
  </w:num>
  <w:num w:numId="14">
    <w:abstractNumId w:val="41"/>
  </w:num>
  <w:num w:numId="15">
    <w:abstractNumId w:val="8"/>
  </w:num>
  <w:num w:numId="16">
    <w:abstractNumId w:val="72"/>
  </w:num>
  <w:num w:numId="17">
    <w:abstractNumId w:val="38"/>
  </w:num>
  <w:num w:numId="18">
    <w:abstractNumId w:val="21"/>
  </w:num>
  <w:num w:numId="19">
    <w:abstractNumId w:val="16"/>
  </w:num>
  <w:num w:numId="20">
    <w:abstractNumId w:val="37"/>
  </w:num>
  <w:num w:numId="21">
    <w:abstractNumId w:val="92"/>
  </w:num>
  <w:num w:numId="22">
    <w:abstractNumId w:val="66"/>
  </w:num>
  <w:num w:numId="23">
    <w:abstractNumId w:val="77"/>
  </w:num>
  <w:num w:numId="24">
    <w:abstractNumId w:val="88"/>
  </w:num>
  <w:num w:numId="25">
    <w:abstractNumId w:val="43"/>
  </w:num>
  <w:num w:numId="26">
    <w:abstractNumId w:val="23"/>
  </w:num>
  <w:num w:numId="27">
    <w:abstractNumId w:val="74"/>
  </w:num>
  <w:num w:numId="28">
    <w:abstractNumId w:val="78"/>
  </w:num>
  <w:num w:numId="29">
    <w:abstractNumId w:val="24"/>
  </w:num>
  <w:num w:numId="30">
    <w:abstractNumId w:val="17"/>
  </w:num>
  <w:num w:numId="31">
    <w:abstractNumId w:val="51"/>
  </w:num>
  <w:num w:numId="32">
    <w:abstractNumId w:val="53"/>
  </w:num>
  <w:num w:numId="33">
    <w:abstractNumId w:val="50"/>
  </w:num>
  <w:num w:numId="34">
    <w:abstractNumId w:val="69"/>
  </w:num>
  <w:num w:numId="35">
    <w:abstractNumId w:val="83"/>
  </w:num>
  <w:num w:numId="36">
    <w:abstractNumId w:val="59"/>
  </w:num>
  <w:num w:numId="37">
    <w:abstractNumId w:val="30"/>
  </w:num>
  <w:num w:numId="38">
    <w:abstractNumId w:val="67"/>
  </w:num>
  <w:num w:numId="39">
    <w:abstractNumId w:val="99"/>
  </w:num>
  <w:num w:numId="40">
    <w:abstractNumId w:val="13"/>
  </w:num>
  <w:num w:numId="41">
    <w:abstractNumId w:val="63"/>
  </w:num>
  <w:num w:numId="42">
    <w:abstractNumId w:val="0"/>
  </w:num>
  <w:num w:numId="43">
    <w:abstractNumId w:val="80"/>
  </w:num>
  <w:num w:numId="44">
    <w:abstractNumId w:val="71"/>
  </w:num>
  <w:num w:numId="45">
    <w:abstractNumId w:val="3"/>
  </w:num>
  <w:num w:numId="46">
    <w:abstractNumId w:val="65"/>
  </w:num>
  <w:num w:numId="47">
    <w:abstractNumId w:val="26"/>
  </w:num>
  <w:num w:numId="48">
    <w:abstractNumId w:val="29"/>
  </w:num>
  <w:num w:numId="49">
    <w:abstractNumId w:val="10"/>
  </w:num>
  <w:num w:numId="50">
    <w:abstractNumId w:val="81"/>
  </w:num>
  <w:num w:numId="51">
    <w:abstractNumId w:val="98"/>
  </w:num>
  <w:num w:numId="52">
    <w:abstractNumId w:val="1"/>
  </w:num>
  <w:num w:numId="53">
    <w:abstractNumId w:val="14"/>
  </w:num>
  <w:num w:numId="54">
    <w:abstractNumId w:val="42"/>
  </w:num>
  <w:num w:numId="55">
    <w:abstractNumId w:val="22"/>
  </w:num>
  <w:num w:numId="56">
    <w:abstractNumId w:val="64"/>
  </w:num>
  <w:num w:numId="57">
    <w:abstractNumId w:val="5"/>
  </w:num>
  <w:num w:numId="58">
    <w:abstractNumId w:val="9"/>
  </w:num>
  <w:num w:numId="59">
    <w:abstractNumId w:val="84"/>
  </w:num>
  <w:num w:numId="60">
    <w:abstractNumId w:val="4"/>
  </w:num>
  <w:num w:numId="61">
    <w:abstractNumId w:val="47"/>
  </w:num>
  <w:num w:numId="62">
    <w:abstractNumId w:val="46"/>
  </w:num>
  <w:num w:numId="63">
    <w:abstractNumId w:val="79"/>
  </w:num>
  <w:num w:numId="64">
    <w:abstractNumId w:val="91"/>
  </w:num>
  <w:num w:numId="65">
    <w:abstractNumId w:val="20"/>
  </w:num>
  <w:num w:numId="66">
    <w:abstractNumId w:val="2"/>
  </w:num>
  <w:num w:numId="67">
    <w:abstractNumId w:val="12"/>
  </w:num>
  <w:num w:numId="68">
    <w:abstractNumId w:val="73"/>
  </w:num>
  <w:num w:numId="69">
    <w:abstractNumId w:val="15"/>
  </w:num>
  <w:num w:numId="70">
    <w:abstractNumId w:val="86"/>
  </w:num>
  <w:num w:numId="71">
    <w:abstractNumId w:val="39"/>
  </w:num>
  <w:num w:numId="72">
    <w:abstractNumId w:val="62"/>
  </w:num>
  <w:num w:numId="73">
    <w:abstractNumId w:val="54"/>
  </w:num>
  <w:num w:numId="74">
    <w:abstractNumId w:val="55"/>
  </w:num>
  <w:num w:numId="75">
    <w:abstractNumId w:val="7"/>
  </w:num>
  <w:num w:numId="76">
    <w:abstractNumId w:val="34"/>
  </w:num>
  <w:num w:numId="77">
    <w:abstractNumId w:val="60"/>
  </w:num>
  <w:num w:numId="78">
    <w:abstractNumId w:val="48"/>
  </w:num>
  <w:num w:numId="79">
    <w:abstractNumId w:val="31"/>
  </w:num>
  <w:num w:numId="80">
    <w:abstractNumId w:val="96"/>
  </w:num>
  <w:num w:numId="81">
    <w:abstractNumId w:val="45"/>
  </w:num>
  <w:num w:numId="82">
    <w:abstractNumId w:val="25"/>
  </w:num>
  <w:num w:numId="83">
    <w:abstractNumId w:val="58"/>
  </w:num>
  <w:num w:numId="84">
    <w:abstractNumId w:val="52"/>
  </w:num>
  <w:num w:numId="85">
    <w:abstractNumId w:val="90"/>
  </w:num>
  <w:num w:numId="86">
    <w:abstractNumId w:val="57"/>
  </w:num>
  <w:num w:numId="87">
    <w:abstractNumId w:val="61"/>
  </w:num>
  <w:num w:numId="88">
    <w:abstractNumId w:val="93"/>
  </w:num>
  <w:num w:numId="89">
    <w:abstractNumId w:val="40"/>
  </w:num>
  <w:num w:numId="90">
    <w:abstractNumId w:val="97"/>
  </w:num>
  <w:num w:numId="91">
    <w:abstractNumId w:val="94"/>
  </w:num>
  <w:num w:numId="92">
    <w:abstractNumId w:val="32"/>
  </w:num>
  <w:num w:numId="93">
    <w:abstractNumId w:val="33"/>
  </w:num>
  <w:num w:numId="94">
    <w:abstractNumId w:val="68"/>
  </w:num>
  <w:num w:numId="95">
    <w:abstractNumId w:val="89"/>
  </w:num>
  <w:num w:numId="96">
    <w:abstractNumId w:val="6"/>
  </w:num>
  <w:num w:numId="97">
    <w:abstractNumId w:val="56"/>
  </w:num>
  <w:num w:numId="98">
    <w:abstractNumId w:val="76"/>
  </w:num>
  <w:num w:numId="99">
    <w:abstractNumId w:val="49"/>
  </w:num>
  <w:num w:numId="100">
    <w:abstractNumId w:val="36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8C"/>
    <w:rsid w:val="0000233B"/>
    <w:rsid w:val="00003706"/>
    <w:rsid w:val="00007AA8"/>
    <w:rsid w:val="0001352E"/>
    <w:rsid w:val="00014DE7"/>
    <w:rsid w:val="00020A3A"/>
    <w:rsid w:val="00031861"/>
    <w:rsid w:val="00035D7E"/>
    <w:rsid w:val="00036868"/>
    <w:rsid w:val="000377F5"/>
    <w:rsid w:val="0004125E"/>
    <w:rsid w:val="00043E2B"/>
    <w:rsid w:val="00050583"/>
    <w:rsid w:val="0005295F"/>
    <w:rsid w:val="0006095D"/>
    <w:rsid w:val="00065DBA"/>
    <w:rsid w:val="00071E9D"/>
    <w:rsid w:val="00076E6C"/>
    <w:rsid w:val="000779AD"/>
    <w:rsid w:val="00093AA7"/>
    <w:rsid w:val="000971D2"/>
    <w:rsid w:val="000A042B"/>
    <w:rsid w:val="000C167F"/>
    <w:rsid w:val="000C197A"/>
    <w:rsid w:val="000D387E"/>
    <w:rsid w:val="000E0C26"/>
    <w:rsid w:val="000E1A75"/>
    <w:rsid w:val="000E45B8"/>
    <w:rsid w:val="000E52A7"/>
    <w:rsid w:val="000E5DE0"/>
    <w:rsid w:val="000E646D"/>
    <w:rsid w:val="000F1DE6"/>
    <w:rsid w:val="000F1E9F"/>
    <w:rsid w:val="000F21B5"/>
    <w:rsid w:val="000F490D"/>
    <w:rsid w:val="001008CB"/>
    <w:rsid w:val="00100FA3"/>
    <w:rsid w:val="001201D6"/>
    <w:rsid w:val="001312F1"/>
    <w:rsid w:val="001466FE"/>
    <w:rsid w:val="00152B61"/>
    <w:rsid w:val="0016111F"/>
    <w:rsid w:val="0016642A"/>
    <w:rsid w:val="00184E7C"/>
    <w:rsid w:val="00185A29"/>
    <w:rsid w:val="00185AA8"/>
    <w:rsid w:val="0019294B"/>
    <w:rsid w:val="00192DE6"/>
    <w:rsid w:val="001B4E9B"/>
    <w:rsid w:val="001C3A2C"/>
    <w:rsid w:val="001C4084"/>
    <w:rsid w:val="001C7194"/>
    <w:rsid w:val="001D77AD"/>
    <w:rsid w:val="001E158F"/>
    <w:rsid w:val="001E457E"/>
    <w:rsid w:val="001E53E4"/>
    <w:rsid w:val="001E58D1"/>
    <w:rsid w:val="00205BCA"/>
    <w:rsid w:val="00211D98"/>
    <w:rsid w:val="0021283B"/>
    <w:rsid w:val="00212ADC"/>
    <w:rsid w:val="00223B8F"/>
    <w:rsid w:val="00225B17"/>
    <w:rsid w:val="002264AF"/>
    <w:rsid w:val="002264F7"/>
    <w:rsid w:val="00226CB7"/>
    <w:rsid w:val="00247352"/>
    <w:rsid w:val="002473F3"/>
    <w:rsid w:val="00250726"/>
    <w:rsid w:val="002557C7"/>
    <w:rsid w:val="002637E5"/>
    <w:rsid w:val="0028650E"/>
    <w:rsid w:val="00286E52"/>
    <w:rsid w:val="002A63F2"/>
    <w:rsid w:val="002B01AA"/>
    <w:rsid w:val="002B028D"/>
    <w:rsid w:val="002B2333"/>
    <w:rsid w:val="002B4804"/>
    <w:rsid w:val="002C2394"/>
    <w:rsid w:val="002C3B64"/>
    <w:rsid w:val="002D6B89"/>
    <w:rsid w:val="002E03F9"/>
    <w:rsid w:val="002E2121"/>
    <w:rsid w:val="002F1E53"/>
    <w:rsid w:val="002F33E0"/>
    <w:rsid w:val="002F7B5E"/>
    <w:rsid w:val="0030379E"/>
    <w:rsid w:val="003055A0"/>
    <w:rsid w:val="0031027C"/>
    <w:rsid w:val="003356EB"/>
    <w:rsid w:val="00341043"/>
    <w:rsid w:val="00353817"/>
    <w:rsid w:val="0036152C"/>
    <w:rsid w:val="003708E9"/>
    <w:rsid w:val="00381B3B"/>
    <w:rsid w:val="00385DAA"/>
    <w:rsid w:val="0039088C"/>
    <w:rsid w:val="00393FCD"/>
    <w:rsid w:val="0039428C"/>
    <w:rsid w:val="00396369"/>
    <w:rsid w:val="003A6AAC"/>
    <w:rsid w:val="003B22B0"/>
    <w:rsid w:val="003C3A0C"/>
    <w:rsid w:val="003C7D9A"/>
    <w:rsid w:val="003D021D"/>
    <w:rsid w:val="003D24E3"/>
    <w:rsid w:val="003F49A0"/>
    <w:rsid w:val="003F4EFE"/>
    <w:rsid w:val="003F56CC"/>
    <w:rsid w:val="003F64D8"/>
    <w:rsid w:val="004002F3"/>
    <w:rsid w:val="00407D1E"/>
    <w:rsid w:val="00412BD8"/>
    <w:rsid w:val="0042174C"/>
    <w:rsid w:val="0042494F"/>
    <w:rsid w:val="004251A3"/>
    <w:rsid w:val="00436054"/>
    <w:rsid w:val="0044068B"/>
    <w:rsid w:val="00442159"/>
    <w:rsid w:val="004438B5"/>
    <w:rsid w:val="00454E31"/>
    <w:rsid w:val="004550BB"/>
    <w:rsid w:val="004550CD"/>
    <w:rsid w:val="004963FF"/>
    <w:rsid w:val="004A0B03"/>
    <w:rsid w:val="004A14A3"/>
    <w:rsid w:val="004A4B02"/>
    <w:rsid w:val="004A5F81"/>
    <w:rsid w:val="004B28D3"/>
    <w:rsid w:val="004C1BA5"/>
    <w:rsid w:val="004D7DB0"/>
    <w:rsid w:val="004E0B2A"/>
    <w:rsid w:val="004F4D42"/>
    <w:rsid w:val="00526BD1"/>
    <w:rsid w:val="00554C21"/>
    <w:rsid w:val="00557F77"/>
    <w:rsid w:val="00567342"/>
    <w:rsid w:val="005700F0"/>
    <w:rsid w:val="00575C04"/>
    <w:rsid w:val="00575CFD"/>
    <w:rsid w:val="005818FE"/>
    <w:rsid w:val="00583EA2"/>
    <w:rsid w:val="0058511C"/>
    <w:rsid w:val="00585B2A"/>
    <w:rsid w:val="00590CD0"/>
    <w:rsid w:val="005B114E"/>
    <w:rsid w:val="005B7B71"/>
    <w:rsid w:val="005C1718"/>
    <w:rsid w:val="005C69B4"/>
    <w:rsid w:val="005C6BCE"/>
    <w:rsid w:val="005D097D"/>
    <w:rsid w:val="005F1DDB"/>
    <w:rsid w:val="0060086B"/>
    <w:rsid w:val="00607C76"/>
    <w:rsid w:val="0061169A"/>
    <w:rsid w:val="006137C6"/>
    <w:rsid w:val="006141D8"/>
    <w:rsid w:val="0061448E"/>
    <w:rsid w:val="006157E5"/>
    <w:rsid w:val="0062012C"/>
    <w:rsid w:val="006206A0"/>
    <w:rsid w:val="006224E6"/>
    <w:rsid w:val="00627278"/>
    <w:rsid w:val="00632BA0"/>
    <w:rsid w:val="00635854"/>
    <w:rsid w:val="00652AEF"/>
    <w:rsid w:val="00663595"/>
    <w:rsid w:val="006707B5"/>
    <w:rsid w:val="00671574"/>
    <w:rsid w:val="006720F9"/>
    <w:rsid w:val="0068154F"/>
    <w:rsid w:val="0069457E"/>
    <w:rsid w:val="00697316"/>
    <w:rsid w:val="006B6411"/>
    <w:rsid w:val="006C5273"/>
    <w:rsid w:val="006D46D1"/>
    <w:rsid w:val="006D7069"/>
    <w:rsid w:val="006F4236"/>
    <w:rsid w:val="00700F0F"/>
    <w:rsid w:val="00706359"/>
    <w:rsid w:val="00706DD2"/>
    <w:rsid w:val="007079B3"/>
    <w:rsid w:val="00710BE3"/>
    <w:rsid w:val="00722D12"/>
    <w:rsid w:val="00725D71"/>
    <w:rsid w:val="007347D7"/>
    <w:rsid w:val="00742D0C"/>
    <w:rsid w:val="00745269"/>
    <w:rsid w:val="00751015"/>
    <w:rsid w:val="0075270D"/>
    <w:rsid w:val="007533FB"/>
    <w:rsid w:val="007577AC"/>
    <w:rsid w:val="00762A48"/>
    <w:rsid w:val="007637B3"/>
    <w:rsid w:val="00764CE7"/>
    <w:rsid w:val="00765642"/>
    <w:rsid w:val="00770EA9"/>
    <w:rsid w:val="00774BBB"/>
    <w:rsid w:val="00776F6E"/>
    <w:rsid w:val="00777332"/>
    <w:rsid w:val="00780C04"/>
    <w:rsid w:val="00781A1D"/>
    <w:rsid w:val="007A45FC"/>
    <w:rsid w:val="007A6FCC"/>
    <w:rsid w:val="007A7B03"/>
    <w:rsid w:val="007B1CC2"/>
    <w:rsid w:val="007B3583"/>
    <w:rsid w:val="007C02A3"/>
    <w:rsid w:val="007C2DAE"/>
    <w:rsid w:val="007E41C9"/>
    <w:rsid w:val="007F0279"/>
    <w:rsid w:val="007F27BB"/>
    <w:rsid w:val="007F4D75"/>
    <w:rsid w:val="007F67D6"/>
    <w:rsid w:val="0080066F"/>
    <w:rsid w:val="008064A3"/>
    <w:rsid w:val="0082267C"/>
    <w:rsid w:val="008241F6"/>
    <w:rsid w:val="00826398"/>
    <w:rsid w:val="00832BB0"/>
    <w:rsid w:val="00834518"/>
    <w:rsid w:val="00835E59"/>
    <w:rsid w:val="00845706"/>
    <w:rsid w:val="00853F85"/>
    <w:rsid w:val="00854728"/>
    <w:rsid w:val="0086503A"/>
    <w:rsid w:val="00867543"/>
    <w:rsid w:val="0088422E"/>
    <w:rsid w:val="00890DAB"/>
    <w:rsid w:val="00893953"/>
    <w:rsid w:val="008968E4"/>
    <w:rsid w:val="008A1CF3"/>
    <w:rsid w:val="008A4DAA"/>
    <w:rsid w:val="008A5623"/>
    <w:rsid w:val="008A5C7A"/>
    <w:rsid w:val="008B01CE"/>
    <w:rsid w:val="008B599B"/>
    <w:rsid w:val="008C6089"/>
    <w:rsid w:val="008C60BE"/>
    <w:rsid w:val="008C7278"/>
    <w:rsid w:val="008C72DC"/>
    <w:rsid w:val="008D4C22"/>
    <w:rsid w:val="008D5117"/>
    <w:rsid w:val="008D6627"/>
    <w:rsid w:val="008E4728"/>
    <w:rsid w:val="008E4EE0"/>
    <w:rsid w:val="008F0F85"/>
    <w:rsid w:val="008F224E"/>
    <w:rsid w:val="00900AC0"/>
    <w:rsid w:val="00900F85"/>
    <w:rsid w:val="00903241"/>
    <w:rsid w:val="0090456F"/>
    <w:rsid w:val="00913E5E"/>
    <w:rsid w:val="00922B4C"/>
    <w:rsid w:val="00927FD0"/>
    <w:rsid w:val="00932539"/>
    <w:rsid w:val="00932753"/>
    <w:rsid w:val="009536DC"/>
    <w:rsid w:val="0095378C"/>
    <w:rsid w:val="009640F7"/>
    <w:rsid w:val="009721F8"/>
    <w:rsid w:val="00977A80"/>
    <w:rsid w:val="00977E86"/>
    <w:rsid w:val="00981364"/>
    <w:rsid w:val="009838A9"/>
    <w:rsid w:val="0098476C"/>
    <w:rsid w:val="009A18E7"/>
    <w:rsid w:val="009A784E"/>
    <w:rsid w:val="009B4A38"/>
    <w:rsid w:val="009C1A80"/>
    <w:rsid w:val="009D1D85"/>
    <w:rsid w:val="009D4A52"/>
    <w:rsid w:val="009E7E55"/>
    <w:rsid w:val="00A0237A"/>
    <w:rsid w:val="00A11C06"/>
    <w:rsid w:val="00A24248"/>
    <w:rsid w:val="00A326BF"/>
    <w:rsid w:val="00A462E0"/>
    <w:rsid w:val="00A469FD"/>
    <w:rsid w:val="00A52128"/>
    <w:rsid w:val="00A6050A"/>
    <w:rsid w:val="00A67605"/>
    <w:rsid w:val="00A67E85"/>
    <w:rsid w:val="00A72663"/>
    <w:rsid w:val="00A73726"/>
    <w:rsid w:val="00A807BE"/>
    <w:rsid w:val="00A84AA7"/>
    <w:rsid w:val="00A9381E"/>
    <w:rsid w:val="00A94D19"/>
    <w:rsid w:val="00A966AE"/>
    <w:rsid w:val="00A96FED"/>
    <w:rsid w:val="00AB3914"/>
    <w:rsid w:val="00AD5042"/>
    <w:rsid w:val="00AE3430"/>
    <w:rsid w:val="00AE53BE"/>
    <w:rsid w:val="00B0327B"/>
    <w:rsid w:val="00B14DAC"/>
    <w:rsid w:val="00B17795"/>
    <w:rsid w:val="00B304F1"/>
    <w:rsid w:val="00B45F79"/>
    <w:rsid w:val="00B66BD3"/>
    <w:rsid w:val="00B700B2"/>
    <w:rsid w:val="00B70671"/>
    <w:rsid w:val="00B72417"/>
    <w:rsid w:val="00B77FE5"/>
    <w:rsid w:val="00B931EC"/>
    <w:rsid w:val="00B936B5"/>
    <w:rsid w:val="00B956C5"/>
    <w:rsid w:val="00BB4023"/>
    <w:rsid w:val="00BB536C"/>
    <w:rsid w:val="00BB5E45"/>
    <w:rsid w:val="00BB73EF"/>
    <w:rsid w:val="00BC7897"/>
    <w:rsid w:val="00BD38DE"/>
    <w:rsid w:val="00BD50DD"/>
    <w:rsid w:val="00BD652F"/>
    <w:rsid w:val="00BE3226"/>
    <w:rsid w:val="00BE441E"/>
    <w:rsid w:val="00BE5C41"/>
    <w:rsid w:val="00BF12AB"/>
    <w:rsid w:val="00BF24CE"/>
    <w:rsid w:val="00C06D6A"/>
    <w:rsid w:val="00C07442"/>
    <w:rsid w:val="00C17290"/>
    <w:rsid w:val="00C174B3"/>
    <w:rsid w:val="00C21CE5"/>
    <w:rsid w:val="00C32911"/>
    <w:rsid w:val="00C35C10"/>
    <w:rsid w:val="00C41FE0"/>
    <w:rsid w:val="00C52BE0"/>
    <w:rsid w:val="00C5661E"/>
    <w:rsid w:val="00C7384B"/>
    <w:rsid w:val="00C85DFA"/>
    <w:rsid w:val="00CA33D1"/>
    <w:rsid w:val="00CB530A"/>
    <w:rsid w:val="00CC153A"/>
    <w:rsid w:val="00CC5BB3"/>
    <w:rsid w:val="00CC5D3C"/>
    <w:rsid w:val="00CD0222"/>
    <w:rsid w:val="00CD22F2"/>
    <w:rsid w:val="00CD3812"/>
    <w:rsid w:val="00CD63D7"/>
    <w:rsid w:val="00CF5686"/>
    <w:rsid w:val="00CF7561"/>
    <w:rsid w:val="00D1021E"/>
    <w:rsid w:val="00D14A06"/>
    <w:rsid w:val="00D14A6C"/>
    <w:rsid w:val="00D21902"/>
    <w:rsid w:val="00D25D38"/>
    <w:rsid w:val="00D3067F"/>
    <w:rsid w:val="00D50370"/>
    <w:rsid w:val="00D62A42"/>
    <w:rsid w:val="00D63DA9"/>
    <w:rsid w:val="00D63F85"/>
    <w:rsid w:val="00D80601"/>
    <w:rsid w:val="00D80D44"/>
    <w:rsid w:val="00D81003"/>
    <w:rsid w:val="00D85D1D"/>
    <w:rsid w:val="00D85D5A"/>
    <w:rsid w:val="00D96320"/>
    <w:rsid w:val="00D97261"/>
    <w:rsid w:val="00DB36CE"/>
    <w:rsid w:val="00DB61DC"/>
    <w:rsid w:val="00DC04EE"/>
    <w:rsid w:val="00DC24A1"/>
    <w:rsid w:val="00DD3572"/>
    <w:rsid w:val="00DD3779"/>
    <w:rsid w:val="00DE205D"/>
    <w:rsid w:val="00E01E5C"/>
    <w:rsid w:val="00E132CE"/>
    <w:rsid w:val="00E1519E"/>
    <w:rsid w:val="00E200E6"/>
    <w:rsid w:val="00E20247"/>
    <w:rsid w:val="00E23261"/>
    <w:rsid w:val="00E32133"/>
    <w:rsid w:val="00E402F1"/>
    <w:rsid w:val="00E50076"/>
    <w:rsid w:val="00E56F4A"/>
    <w:rsid w:val="00E57AC2"/>
    <w:rsid w:val="00E63E90"/>
    <w:rsid w:val="00E67EEA"/>
    <w:rsid w:val="00E7136D"/>
    <w:rsid w:val="00E7718F"/>
    <w:rsid w:val="00E87CFD"/>
    <w:rsid w:val="00E904A9"/>
    <w:rsid w:val="00E97DB0"/>
    <w:rsid w:val="00EC3694"/>
    <w:rsid w:val="00ED0BD7"/>
    <w:rsid w:val="00EE34F3"/>
    <w:rsid w:val="00EE3A3A"/>
    <w:rsid w:val="00EF022B"/>
    <w:rsid w:val="00EF0B4F"/>
    <w:rsid w:val="00EF1778"/>
    <w:rsid w:val="00EF443E"/>
    <w:rsid w:val="00EF7B10"/>
    <w:rsid w:val="00F1162B"/>
    <w:rsid w:val="00F36E9D"/>
    <w:rsid w:val="00F42A0E"/>
    <w:rsid w:val="00F50255"/>
    <w:rsid w:val="00F52459"/>
    <w:rsid w:val="00F60DE7"/>
    <w:rsid w:val="00F7562B"/>
    <w:rsid w:val="00F8378F"/>
    <w:rsid w:val="00F86FC5"/>
    <w:rsid w:val="00F87891"/>
    <w:rsid w:val="00F92F58"/>
    <w:rsid w:val="00F950B8"/>
    <w:rsid w:val="00FA0198"/>
    <w:rsid w:val="00FA363D"/>
    <w:rsid w:val="00FB6694"/>
    <w:rsid w:val="00FC2F05"/>
    <w:rsid w:val="00FC5795"/>
    <w:rsid w:val="00FC7D99"/>
    <w:rsid w:val="00FD5005"/>
    <w:rsid w:val="00FE1085"/>
    <w:rsid w:val="00FE3446"/>
    <w:rsid w:val="00FE5A06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91C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8C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E9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12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12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2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2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9428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428C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3942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9428C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428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8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8C"/>
    <w:rPr>
      <w:rFonts w:eastAsia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39428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942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42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2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2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C"/>
    <w:rPr>
      <w:rFonts w:ascii="Segoe UI" w:eastAsiaTheme="minorHAns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12ADC"/>
  </w:style>
  <w:style w:type="paragraph" w:styleId="Caption">
    <w:name w:val="caption"/>
    <w:basedOn w:val="Normal"/>
    <w:next w:val="Normal"/>
    <w:uiPriority w:val="35"/>
    <w:semiHidden/>
    <w:unhideWhenUsed/>
    <w:qFormat/>
    <w:rsid w:val="007063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BF12AB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F12A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A67E85"/>
    <w:rPr>
      <w:b/>
      <w:bCs/>
      <w:i/>
      <w:iCs/>
      <w:color w:val="auto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2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2AB"/>
    <w:rPr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E34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4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446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4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446"/>
    <w:rPr>
      <w:rFonts w:eastAsia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12F1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53F85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53F85"/>
    <w:rPr>
      <w:rFonts w:ascii="Liberation Serif" w:eastAsia="Arial Unicode MS" w:hAnsi="Liberation Serif" w:cs="Arial Unicode MS"/>
      <w:kern w:val="1"/>
      <w:lang w:eastAsia="zh-CN" w:bidi="hi-IN"/>
    </w:rPr>
  </w:style>
  <w:style w:type="table" w:styleId="TableGrid">
    <w:name w:val="Table Grid"/>
    <w:basedOn w:val="TableNormal"/>
    <w:uiPriority w:val="59"/>
    <w:rsid w:val="00853F8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737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A73726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7372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Normal"/>
    <w:rsid w:val="0019294B"/>
    <w:pPr>
      <w:suppressAutoHyphens/>
      <w:spacing w:line="252" w:lineRule="auto"/>
    </w:pPr>
    <w:rPr>
      <w:rFonts w:ascii="Cambria" w:hAnsi="Cambria"/>
      <w:color w:val="00000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8C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E9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12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12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2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2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9428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428C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3942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9428C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428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8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8C"/>
    <w:rPr>
      <w:rFonts w:eastAsia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39428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942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42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2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2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C"/>
    <w:rPr>
      <w:rFonts w:ascii="Segoe UI" w:eastAsiaTheme="minorHAns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12ADC"/>
  </w:style>
  <w:style w:type="paragraph" w:styleId="Caption">
    <w:name w:val="caption"/>
    <w:basedOn w:val="Normal"/>
    <w:next w:val="Normal"/>
    <w:uiPriority w:val="35"/>
    <w:semiHidden/>
    <w:unhideWhenUsed/>
    <w:qFormat/>
    <w:rsid w:val="007063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BF12AB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F12A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A67E85"/>
    <w:rPr>
      <w:b/>
      <w:bCs/>
      <w:i/>
      <w:iCs/>
      <w:color w:val="auto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2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2AB"/>
    <w:rPr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E34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4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446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4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446"/>
    <w:rPr>
      <w:rFonts w:eastAsia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12F1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53F85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53F85"/>
    <w:rPr>
      <w:rFonts w:ascii="Liberation Serif" w:eastAsia="Arial Unicode MS" w:hAnsi="Liberation Serif" w:cs="Arial Unicode MS"/>
      <w:kern w:val="1"/>
      <w:lang w:eastAsia="zh-CN" w:bidi="hi-IN"/>
    </w:rPr>
  </w:style>
  <w:style w:type="table" w:styleId="TableGrid">
    <w:name w:val="Table Grid"/>
    <w:basedOn w:val="TableNormal"/>
    <w:uiPriority w:val="59"/>
    <w:rsid w:val="00853F8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737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A73726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7372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Normal"/>
    <w:rsid w:val="0019294B"/>
    <w:pPr>
      <w:suppressAutoHyphens/>
      <w:spacing w:line="252" w:lineRule="auto"/>
    </w:pPr>
    <w:rPr>
      <w:rFonts w:ascii="Cambria" w:hAnsi="Cambria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gif"/><Relationship Id="rId14" Type="http://schemas.openxmlformats.org/officeDocument/2006/relationships/hyperlink" Target="http://localhost:8080/WebStore/index.jsp" TargetMode="External"/><Relationship Id="rId15" Type="http://schemas.openxmlformats.org/officeDocument/2006/relationships/hyperlink" Target="http://localhost:8080/WebStore/index.jsp" TargetMode="External"/><Relationship Id="rId16" Type="http://schemas.openxmlformats.org/officeDocument/2006/relationships/hyperlink" Target="http://localhost:4848/common/index.jsf" TargetMode="External"/><Relationship Id="rId17" Type="http://schemas.openxmlformats.org/officeDocument/2006/relationships/hyperlink" Target="http://localhost:8080/WebStore/index.jsp" TargetMode="External"/><Relationship Id="rId18" Type="http://schemas.openxmlformats.org/officeDocument/2006/relationships/hyperlink" Target="http://localhost:8080/WebStore/admin/index.jsp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CMIS 495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E4AB7-E52F-8249-9373-45E06837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1101</Words>
  <Characters>6278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 Specification (STS)</vt:lpstr>
    </vt:vector>
  </TitlesOfParts>
  <Company>Hewlett-Packard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WEBSTORE – USER and SETUP GUIDE</dc:title>
  <dc:subject>Version 1.0</dc:subject>
  <dc:creator>Brett Fry</dc:creator>
  <cp:lastModifiedBy>John Livingston</cp:lastModifiedBy>
  <cp:revision>38</cp:revision>
  <cp:lastPrinted>2014-12-01T00:19:00Z</cp:lastPrinted>
  <dcterms:created xsi:type="dcterms:W3CDTF">2015-01-31T04:21:00Z</dcterms:created>
  <dcterms:modified xsi:type="dcterms:W3CDTF">2015-02-15T04:21:00Z</dcterms:modified>
</cp:coreProperties>
</file>